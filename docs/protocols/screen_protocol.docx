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DEB4F" w14:textId="46AA946E" w:rsidR="00805790" w:rsidRPr="00FF61EF" w:rsidRDefault="00805790" w:rsidP="00805790">
      <w:pPr>
        <w:jc w:val="center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>Genome-scale CRISPR-Cas9 knockout screening</w:t>
      </w:r>
    </w:p>
    <w:p w14:paraId="29B1518D" w14:textId="51C53A4D" w:rsidR="00DC1B52" w:rsidRPr="00FF61EF" w:rsidRDefault="008F6507" w:rsidP="00DC1B52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b/>
          <w:sz w:val="20"/>
          <w:szCs w:val="20"/>
        </w:rPr>
        <w:t>Library Description</w:t>
      </w:r>
    </w:p>
    <w:p w14:paraId="5FCCD533" w14:textId="6505E4F2" w:rsidR="008A3B10" w:rsidRPr="00FF61EF" w:rsidRDefault="00805790" w:rsidP="00DC1B52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The genome-scale</w:t>
      </w:r>
      <w:r w:rsidR="008A3B10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library targets</w:t>
      </w:r>
      <w:r w:rsidR="004C2480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8A3B10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more than 18, 000 genes with 185634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guide RNAs. The library is divided into 2 parts (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h1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and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h2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). The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h1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and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h2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libraries contain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in total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ab/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10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sgRNAs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per gene (5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sgRNAs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 each library).</w:t>
      </w:r>
      <w:r w:rsidR="008F6507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The library is in 1 vector (lentiCRISPRv2) format.</w:t>
      </w:r>
    </w:p>
    <w:p w14:paraId="3FDDA457" w14:textId="77777777" w:rsidR="008A3B10" w:rsidRPr="00FF61EF" w:rsidRDefault="008A3B10" w:rsidP="00DC1B52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B895EA4" w14:textId="6B681DE0" w:rsidR="008F6507" w:rsidRPr="00FF61EF" w:rsidRDefault="008F6507" w:rsidP="00DC1B52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>Library Amplification</w:t>
      </w:r>
    </w:p>
    <w:p w14:paraId="0AC96659" w14:textId="3DD22251" w:rsidR="008F6507" w:rsidRPr="00FF61EF" w:rsidRDefault="004E36DB" w:rsidP="00DC1B52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Follow these instructions for each library (A and B). Amplify and prep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are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half-libraries separately as follows:</w:t>
      </w:r>
    </w:p>
    <w:p w14:paraId="3D93B8EB" w14:textId="1E99F779" w:rsidR="00037833" w:rsidRPr="00FF61EF" w:rsidRDefault="00037833" w:rsidP="00DC1B52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367477C1" w14:textId="7C1F699F" w:rsidR="00531986" w:rsidRDefault="00726E49" w:rsidP="00531986">
      <w:pPr>
        <w:pStyle w:val="a3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Dilute the library to 50</w:t>
      </w:r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ng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>/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4E36DB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 water or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TE (if not already diluted).</w:t>
      </w:r>
    </w:p>
    <w:p w14:paraId="3918FF2E" w14:textId="72DD9EBE" w:rsidR="00531986" w:rsidRPr="00531986" w:rsidRDefault="0030710E" w:rsidP="00531986">
      <w:pPr>
        <w:pStyle w:val="a3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>T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est transformation efficiencies of the bacteria by adding 0.5 </w:t>
      </w:r>
      <w:r w:rsidR="00531986">
        <w:rPr>
          <w:rFonts w:ascii="Arial" w:eastAsia="Times New Roman" w:hAnsi="Arial" w:cs="Arial"/>
          <w:sz w:val="20"/>
          <w:szCs w:val="20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 and 1</w:t>
      </w:r>
      <w:r w:rsidR="00531986">
        <w:rPr>
          <w:rFonts w:ascii="Arial" w:eastAsia="Times New Roman" w:hAnsi="Arial" w:cs="Arial"/>
          <w:sz w:val="20"/>
          <w:szCs w:val="20"/>
        </w:rPr>
        <w:t>µL</w:t>
      </w:r>
      <w:r w:rsidRPr="00531986">
        <w:rPr>
          <w:rFonts w:ascii="Arial" w:eastAsia="Times New Roman" w:hAnsi="Arial" w:cs="Arial"/>
          <w:sz w:val="20"/>
          <w:szCs w:val="20"/>
        </w:rPr>
        <w:t xml:space="preserve"> of each </w:t>
      </w:r>
      <w:proofErr w:type="spellStart"/>
      <w:r w:rsidRPr="00531986">
        <w:rPr>
          <w:rFonts w:ascii="Arial" w:eastAsia="Times New Roman" w:hAnsi="Arial" w:cs="Arial"/>
          <w:sz w:val="20"/>
          <w:szCs w:val="20"/>
        </w:rPr>
        <w:t>gRNA</w:t>
      </w:r>
      <w:proofErr w:type="spellEnd"/>
      <w:r w:rsidRPr="00531986">
        <w:rPr>
          <w:rFonts w:ascii="Arial" w:eastAsia="Times New Roman" w:hAnsi="Arial" w:cs="Arial"/>
          <w:sz w:val="20"/>
          <w:szCs w:val="20"/>
        </w:rPr>
        <w:t xml:space="preserve">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>library</w:t>
      </w:r>
      <w:r w:rsidRPr="00531986">
        <w:rPr>
          <w:rFonts w:ascii="Arial" w:eastAsia="Times New Roman" w:hAnsi="Arial" w:cs="Arial"/>
          <w:sz w:val="20"/>
          <w:szCs w:val="20"/>
        </w:rPr>
        <w:t xml:space="preserve"> into </w:t>
      </w:r>
      <w:r w:rsidR="00531986" w:rsidRPr="00531986">
        <w:rPr>
          <w:rFonts w:ascii="Arial" w:eastAsia="Times New Roman" w:hAnsi="Arial" w:cs="Arial"/>
          <w:sz w:val="20"/>
          <w:szCs w:val="20"/>
        </w:rPr>
        <w:t>25</w:t>
      </w:r>
      <w:r w:rsidR="00531986">
        <w:rPr>
          <w:rFonts w:ascii="Arial" w:eastAsia="Times New Roman" w:hAnsi="Arial" w:cs="Arial"/>
          <w:sz w:val="20"/>
          <w:szCs w:val="20"/>
        </w:rPr>
        <w:t>µL</w:t>
      </w:r>
      <w:r w:rsidR="00EC25F2" w:rsidRPr="00531986">
        <w:rPr>
          <w:rFonts w:ascii="Arial" w:eastAsia="Times New Roman" w:hAnsi="Arial" w:cs="Arial"/>
          <w:sz w:val="20"/>
          <w:szCs w:val="20"/>
        </w:rPr>
        <w:t xml:space="preserve"> </w:t>
      </w:r>
      <w:r w:rsidRPr="00531986">
        <w:rPr>
          <w:rFonts w:ascii="Arial" w:eastAsia="Times New Roman" w:hAnsi="Arial" w:cs="Arial"/>
          <w:sz w:val="20"/>
          <w:szCs w:val="20"/>
        </w:rPr>
        <w:t>highly competent bacteria (XL-10 gold is recommended for chemical transformation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; </w:t>
      </w:r>
      <w:proofErr w:type="spellStart"/>
      <w:r w:rsidR="00531986" w:rsidRPr="00531986">
        <w:rPr>
          <w:rFonts w:ascii="Arial" w:eastAsia="Times New Roman" w:hAnsi="Arial" w:cs="Arial"/>
          <w:sz w:val="20"/>
          <w:szCs w:val="20"/>
        </w:rPr>
        <w:t>Lucigen</w:t>
      </w:r>
      <w:proofErr w:type="spellEnd"/>
      <w:r w:rsidR="00531986" w:rsidRPr="0053198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531986" w:rsidRPr="00531986">
        <w:rPr>
          <w:rFonts w:ascii="Arial" w:eastAsia="Times New Roman" w:hAnsi="Arial" w:cs="Arial"/>
          <w:sz w:val="20"/>
          <w:szCs w:val="20"/>
        </w:rPr>
        <w:t>Endura</w:t>
      </w:r>
      <w:proofErr w:type="spellEnd"/>
      <w:r w:rsidR="00531986" w:rsidRPr="00531986">
        <w:rPr>
          <w:rFonts w:ascii="Arial" w:eastAsia="Times New Roman" w:hAnsi="Arial" w:cs="Arial"/>
          <w:sz w:val="20"/>
          <w:szCs w:val="20"/>
        </w:rPr>
        <w:t xml:space="preserve"> cells are recommended for transformation by electroporation</w:t>
      </w:r>
      <w:r w:rsidRPr="00531986">
        <w:rPr>
          <w:rFonts w:ascii="Arial" w:eastAsia="Times New Roman" w:hAnsi="Arial" w:cs="Arial"/>
          <w:sz w:val="20"/>
          <w:szCs w:val="20"/>
        </w:rPr>
        <w:t xml:space="preserve">).  </w:t>
      </w:r>
      <w:r w:rsidR="00531986" w:rsidRPr="00531986">
        <w:rPr>
          <w:rFonts w:ascii="Arial" w:eastAsia="Times New Roman" w:hAnsi="Arial" w:cs="Arial"/>
          <w:sz w:val="20"/>
          <w:szCs w:val="20"/>
        </w:rPr>
        <w:t xml:space="preserve">After the recovery period of the transformation, perform dilution plating to determine transformation efficiency using 0.01% and 0.001% of the total reaction. </w:t>
      </w:r>
    </w:p>
    <w:p w14:paraId="0F026261" w14:textId="77777777" w:rsidR="00531986" w:rsidRPr="00531986" w:rsidRDefault="00531986" w:rsidP="00531986">
      <w:pPr>
        <w:pStyle w:val="a3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>To ensure no loss of representation, 20 parallel transformations were performed and plate onto 10 plates of 245 mm* 245mm.</w:t>
      </w:r>
    </w:p>
    <w:p w14:paraId="6984CE78" w14:textId="77777777" w:rsidR="00531986" w:rsidRPr="00531986" w:rsidRDefault="00531986" w:rsidP="00531986">
      <w:pPr>
        <w:pStyle w:val="a3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 xml:space="preserve">The transformation efficiency must be at least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531986">
        <w:rPr>
          <w:rFonts w:ascii="Arial" w:eastAsia="Times New Roman" w:hAnsi="Arial" w:cs="Arial"/>
          <w:sz w:val="20"/>
          <w:szCs w:val="20"/>
        </w:rPr>
        <w:t xml:space="preserve">0-fold greater than the pool size to ensure adequate library representation. If this efficiency is not achieved, discard the bacterial culture and re-transform. </w:t>
      </w:r>
    </w:p>
    <w:p w14:paraId="6972A037" w14:textId="50D00D13" w:rsidR="00531986" w:rsidRPr="00531986" w:rsidRDefault="00531986" w:rsidP="00531986">
      <w:pPr>
        <w:pStyle w:val="a3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>Harvest bacteria prior to reaching stationary phase (after 12-16 hours of growth)</w:t>
      </w:r>
    </w:p>
    <w:p w14:paraId="7B04A119" w14:textId="77777777" w:rsidR="00531986" w:rsidRDefault="00531986" w:rsidP="00531986">
      <w:pPr>
        <w:pStyle w:val="a3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</w:rPr>
        <w:t xml:space="preserve">Extract plasmid DNA from pelleted bacteria using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by </w:t>
      </w:r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GenElute</w:t>
      </w:r>
      <w:r w:rsidRPr="00531986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TM</w:t>
      </w:r>
      <w:proofErr w:type="spellEnd"/>
      <w:r w:rsidRPr="00531986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 xml:space="preserve">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HP Endotoxin-Free Plasmid </w:t>
      </w:r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Maxiprep</w:t>
      </w:r>
      <w:proofErr w:type="spellEnd"/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Kit (Sigma, Catalog #NA0410-1KT)</w:t>
      </w:r>
      <w:r w:rsidRPr="00531986">
        <w:rPr>
          <w:rFonts w:ascii="Arial" w:eastAsia="Times New Roman" w:hAnsi="Arial" w:cs="Arial"/>
          <w:sz w:val="20"/>
          <w:szCs w:val="20"/>
        </w:rPr>
        <w:t>. It is critical that transfection-grade DNA is obtained</w:t>
      </w:r>
      <w:r>
        <w:rPr>
          <w:rFonts w:ascii="Arial" w:eastAsia="Times New Roman" w:hAnsi="Arial" w:cs="Arial"/>
          <w:sz w:val="20"/>
          <w:szCs w:val="20"/>
        </w:rPr>
        <w:t xml:space="preserve">  </w:t>
      </w:r>
    </w:p>
    <w:p w14:paraId="79DB7568" w14:textId="7BA541D3" w:rsidR="00531986" w:rsidRPr="00605B69" w:rsidRDefault="002175D9" w:rsidP="00531986">
      <w:pPr>
        <w:pStyle w:val="a3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  <w:lang w:eastAsia="zh-CN"/>
        </w:rPr>
        <w:t>Identify the quality of am</w:t>
      </w:r>
      <w:r w:rsidR="001453A8" w:rsidRPr="00531986">
        <w:rPr>
          <w:rFonts w:ascii="Arial" w:eastAsia="Times New Roman" w:hAnsi="Arial" w:cs="Arial"/>
          <w:sz w:val="20"/>
          <w:szCs w:val="20"/>
          <w:lang w:eastAsia="zh-CN"/>
        </w:rPr>
        <w:t>plified libraries by sequencing.</w:t>
      </w:r>
      <w:r w:rsidR="001453A8" w:rsidRPr="00531986">
        <w:rPr>
          <w:rFonts w:ascii="Arial" w:eastAsia="Times New Roman" w:hAnsi="Arial" w:cs="Arial"/>
          <w:sz w:val="20"/>
          <w:szCs w:val="20"/>
          <w:lang w:eastAsia="zh-CN"/>
        </w:rPr>
        <w:br/>
        <w:t>First round PCR:</w:t>
      </w:r>
      <w:r w:rsidR="001453A8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proofErr w:type="spellStart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>Primer_R</w:t>
      </w:r>
      <w:proofErr w:type="spellEnd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: </w:t>
      </w:r>
      <w:r w:rsidR="00FF61EF" w:rsidRPr="00531986">
        <w:rPr>
          <w:rFonts w:ascii="Arial" w:hAnsi="Arial" w:cs="Arial"/>
          <w:color w:val="000000"/>
          <w:sz w:val="20"/>
          <w:szCs w:val="20"/>
        </w:rPr>
        <w:t>TCTACTATTCTTTCCCCTGCACTGTACCTGTGGGCGATGTGCGCTCTG</w:t>
      </w:r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proofErr w:type="spellStart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>Primer_F</w:t>
      </w:r>
      <w:proofErr w:type="spellEnd"/>
      <w:r w:rsidR="00FF61EF" w:rsidRPr="00531986">
        <w:rPr>
          <w:rFonts w:ascii="Arial" w:eastAsia="Times New Roman" w:hAnsi="Arial" w:cs="Arial"/>
          <w:sz w:val="20"/>
          <w:szCs w:val="20"/>
          <w:lang w:eastAsia="zh-CN"/>
        </w:rPr>
        <w:t>: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FF61EF" w:rsidRPr="00605B69">
        <w:rPr>
          <w:rFonts w:ascii="Arial" w:hAnsi="Arial" w:cs="Arial"/>
          <w:color w:val="000000"/>
          <w:sz w:val="20"/>
          <w:szCs w:val="20"/>
        </w:rPr>
        <w:t>AATGGACTATCATATGCTTACCGTAACTTGAAAGTATTTCG</w:t>
      </w:r>
      <w:r w:rsidR="00531986" w:rsidRPr="00605B6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0096AA2" w14:textId="4CE3D282" w:rsidR="00531986" w:rsidRPr="00605B69" w:rsidRDefault="00531986" w:rsidP="00531986">
      <w:pPr>
        <w:pStyle w:val="a3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U</w:t>
      </w:r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sing 50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ng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t>plasmids as template. Perform a</w:t>
      </w:r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50</w:t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t>-µL</w:t>
      </w:r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reaction using Q5® High-Fidelity DNA Polymerase (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Biolabs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®) and then combined the resulting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. Recommended PCR begin with 8 cycles. Run 2% E-Gel (Invitrogen) or do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qPCR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to decide appropriate number of PCR cycles, where the yield of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are about to saturate. If </w:t>
      </w:r>
      <w:proofErr w:type="spellStart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="00FF61EF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are still in an upswing, add 1-2 more cycles. But the number of cycles should not exceed 16.</w:t>
      </w:r>
    </w:p>
    <w:p w14:paraId="02BB11AE" w14:textId="0BAB39F0" w:rsidR="00531986" w:rsidRPr="00605B69" w:rsidRDefault="00531986" w:rsidP="00531986">
      <w:pPr>
        <w:pStyle w:val="a3"/>
        <w:numPr>
          <w:ilvl w:val="1"/>
          <w:numId w:val="2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Perform a second PCR to attach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Illumina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adaptors and to barcode samples. Perform the second PCR in a </w:t>
      </w:r>
      <w:proofErr w:type="gram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100 µ</w:t>
      </w:r>
      <w:proofErr w:type="gram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L reaction volume using 2 µL of the product from the first PCR. The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thermocycling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Conditions is the same as first round PCR.</w:t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605B69">
        <w:rPr>
          <w:rFonts w:ascii="Arial" w:eastAsia="Times New Roman" w:hAnsi="Arial" w:cs="Arial"/>
          <w:sz w:val="20"/>
          <w:szCs w:val="20"/>
          <w:lang w:eastAsia="zh-CN"/>
        </w:rPr>
        <w:br/>
        <w:t>Primers for the second PCR:</w:t>
      </w:r>
    </w:p>
    <w:p w14:paraId="5DA1ED69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proofErr w:type="spellStart"/>
      <w:r w:rsidRPr="00605B69">
        <w:rPr>
          <w:rFonts w:ascii="Arial" w:eastAsia="Times New Roman" w:hAnsi="Arial" w:cs="Arial"/>
          <w:sz w:val="20"/>
          <w:szCs w:val="20"/>
        </w:rPr>
        <w:t>Cri_library_F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>: AATGATACGGCGACCACCGAGATCTACACTCTTTCCCTACACGACGCTCTTCCGATCTTCTTGTGGAAAGGACGAAACACCG</w:t>
      </w:r>
    </w:p>
    <w:p w14:paraId="281DBB72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Cri_library_index1:</w:t>
      </w:r>
    </w:p>
    <w:p w14:paraId="17ACC4B5" w14:textId="77777777" w:rsidR="00531986" w:rsidRPr="00605B69" w:rsidRDefault="00531986" w:rsidP="00531986">
      <w:pPr>
        <w:pStyle w:val="a3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CAAGCAGAAGACGGCATACGAGATGTGACTGGAGTTCAGACGTGTGCTCTTCCGATCTATCACGTCTACTATTCTTTCCCCTGCACTGTACC</w:t>
      </w:r>
    </w:p>
    <w:p w14:paraId="5A030162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Cri_library_index2:</w:t>
      </w:r>
    </w:p>
    <w:p w14:paraId="4058FE31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CAAGCAGAAGACGGCATACGAGATGTGACTGGAGTTCAGACGTGTGCTCTTCCGATCTCGATGTTCTACTATTCTTTCCCCTGCACTGTACC</w:t>
      </w:r>
    </w:p>
    <w:p w14:paraId="311C85BA" w14:textId="77777777" w:rsidR="00531986" w:rsidRPr="00605B69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32A04D8D" w14:textId="5C945415" w:rsidR="00531986" w:rsidRPr="00531986" w:rsidRDefault="00531986" w:rsidP="00531986">
      <w:pPr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Followed by Gel purification of the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using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Qiagen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gel purification kit.</w:t>
      </w:r>
      <w:r w:rsidR="001E3336" w:rsidRPr="00605B69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="001E3336" w:rsidRPr="00531986">
        <w:rPr>
          <w:rFonts w:ascii="Arial" w:eastAsia="Times New Roman" w:hAnsi="Arial" w:cs="Arial"/>
          <w:sz w:val="20"/>
          <w:szCs w:val="20"/>
          <w:lang w:eastAsia="zh-CN"/>
        </w:rPr>
        <w:lastRenderedPageBreak/>
        <w:br/>
      </w:r>
    </w:p>
    <w:p w14:paraId="0B1FF55A" w14:textId="77777777" w:rsidR="00531986" w:rsidRPr="00531986" w:rsidRDefault="00531986" w:rsidP="00531986">
      <w:pPr>
        <w:ind w:left="360"/>
        <w:rPr>
          <w:rFonts w:ascii="Arial" w:eastAsia="Times New Roman" w:hAnsi="Arial" w:cs="Arial"/>
          <w:sz w:val="20"/>
          <w:szCs w:val="20"/>
          <w:lang w:eastAsia="zh-CN"/>
        </w:rPr>
      </w:pPr>
    </w:p>
    <w:tbl>
      <w:tblPr>
        <w:tblpPr w:leftFromText="180" w:rightFromText="180" w:vertAnchor="text" w:horzAnchor="page" w:tblpX="1600" w:tblpY="-678"/>
        <w:tblW w:w="4505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614"/>
      </w:tblGrid>
      <w:tr w:rsidR="00605B69" w:rsidRPr="00FF61EF" w14:paraId="7B5F2C38" w14:textId="77777777" w:rsidTr="00605B69">
        <w:trPr>
          <w:trHeight w:val="282"/>
        </w:trPr>
        <w:tc>
          <w:tcPr>
            <w:tcW w:w="0" w:type="auto"/>
            <w:tcBorders>
              <w:top w:val="single" w:sz="6" w:space="0" w:color="B3B3B3"/>
              <w:left w:val="single" w:sz="2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DE32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F3989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 xml:space="preserve">100 </w:t>
            </w:r>
            <w:r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µL</w:t>
            </w: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 xml:space="preserve"> Reaction</w:t>
            </w:r>
          </w:p>
        </w:tc>
      </w:tr>
      <w:tr w:rsidR="00605B69" w:rsidRPr="00FF61EF" w14:paraId="2D0B0B18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D304D1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5X Q5 Reaction Buffer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1094E3C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20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43F90A4F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BB5738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10 </w:t>
            </w:r>
            <w:proofErr w:type="spell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mM</w:t>
            </w:r>
            <w:proofErr w:type="spellEnd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</w:t>
            </w:r>
            <w:proofErr w:type="spell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dNTPs</w:t>
            </w:r>
            <w:proofErr w:type="spellEnd"/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B1D0943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1C4FE5F6" w14:textId="77777777" w:rsidTr="00605B69">
        <w:trPr>
          <w:trHeight w:val="26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40D50A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µM Forward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DDC6D0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381E2E1A" w14:textId="77777777" w:rsidTr="00605B69">
        <w:trPr>
          <w:trHeight w:val="26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035D33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µM Reverse Primer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BF52F2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6D3E1628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8DB73EF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Template DNA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5FB8586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proofErr w:type="gram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variable</w:t>
            </w:r>
            <w:proofErr w:type="gramEnd"/>
          </w:p>
        </w:tc>
      </w:tr>
      <w:tr w:rsidR="00605B69" w:rsidRPr="00FF61EF" w14:paraId="141C3104" w14:textId="77777777" w:rsidTr="00605B69">
        <w:trPr>
          <w:trHeight w:val="260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1E4EA6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Q5 High-Fidelity DNA Polymerase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60049CE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1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4D90A225" w14:textId="77777777" w:rsidTr="00605B69">
        <w:trPr>
          <w:trHeight w:val="269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891346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Nuclease-Free Water</w:t>
            </w:r>
          </w:p>
        </w:tc>
        <w:tc>
          <w:tcPr>
            <w:tcW w:w="0" w:type="auto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593437C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proofErr w:type="gram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to</w:t>
            </w:r>
            <w:proofErr w:type="gramEnd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100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</w:tbl>
    <w:p w14:paraId="11D53627" w14:textId="4ACBE513" w:rsidR="001E3336" w:rsidRPr="00531986" w:rsidRDefault="001E3336" w:rsidP="00531986">
      <w:pPr>
        <w:ind w:left="360"/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br/>
      </w:r>
    </w:p>
    <w:tbl>
      <w:tblPr>
        <w:tblpPr w:leftFromText="180" w:rightFromText="180" w:vertAnchor="page" w:horzAnchor="page" w:tblpX="6973" w:tblpY="1441"/>
        <w:tblW w:w="0" w:type="auto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11"/>
        <w:gridCol w:w="1131"/>
      </w:tblGrid>
      <w:tr w:rsidR="001E3336" w:rsidRPr="00FF61EF" w14:paraId="7AE567B2" w14:textId="77777777" w:rsidTr="001E3336">
        <w:trPr>
          <w:trHeight w:val="202"/>
        </w:trPr>
        <w:tc>
          <w:tcPr>
            <w:tcW w:w="1711" w:type="dxa"/>
            <w:tcBorders>
              <w:top w:val="single" w:sz="6" w:space="0" w:color="B3B3B3"/>
              <w:left w:val="single" w:sz="2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672915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STEP</w:t>
            </w:r>
          </w:p>
        </w:tc>
        <w:tc>
          <w:tcPr>
            <w:tcW w:w="71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9FDD33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TEMP</w:t>
            </w:r>
          </w:p>
        </w:tc>
        <w:tc>
          <w:tcPr>
            <w:tcW w:w="1131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F5CDD0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TIME</w:t>
            </w:r>
          </w:p>
        </w:tc>
      </w:tr>
      <w:tr w:rsidR="001E3336" w:rsidRPr="00FF61EF" w14:paraId="09D372E0" w14:textId="77777777" w:rsidTr="001E3336">
        <w:trPr>
          <w:trHeight w:val="202"/>
        </w:trPr>
        <w:tc>
          <w:tcPr>
            <w:tcW w:w="1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4DC80E46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Initial Denaturation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ED881F4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98°C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2FE1E0C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30 seconds</w:t>
            </w:r>
          </w:p>
        </w:tc>
      </w:tr>
      <w:tr w:rsidR="001E3336" w:rsidRPr="00FF61EF" w14:paraId="6AF5EE9D" w14:textId="77777777" w:rsidTr="001E3336">
        <w:trPr>
          <w:trHeight w:val="267"/>
        </w:trPr>
        <w:tc>
          <w:tcPr>
            <w:tcW w:w="1711" w:type="dxa"/>
            <w:vMerge w:val="restart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FEABDEA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8–10 Cycles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3B8478E0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98°C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641DEC0F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seconds</w:t>
            </w:r>
          </w:p>
        </w:tc>
      </w:tr>
      <w:tr w:rsidR="001E3336" w:rsidRPr="00FF61EF" w14:paraId="5A7770C7" w14:textId="77777777" w:rsidTr="001E3336">
        <w:trPr>
          <w:trHeight w:val="91"/>
        </w:trPr>
        <w:tc>
          <w:tcPr>
            <w:tcW w:w="1711" w:type="dxa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vAlign w:val="center"/>
            <w:hideMark/>
          </w:tcPr>
          <w:p w14:paraId="77CFDDD7" w14:textId="77777777" w:rsidR="001E3336" w:rsidRPr="00FF61EF" w:rsidRDefault="001E3336" w:rsidP="001E3336">
            <w:pPr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7C7E7504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68°C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A5C1AA8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20 seconds</w:t>
            </w:r>
          </w:p>
        </w:tc>
      </w:tr>
      <w:tr w:rsidR="001E3336" w:rsidRPr="00FF61EF" w14:paraId="3504D9E8" w14:textId="77777777" w:rsidTr="001E3336">
        <w:trPr>
          <w:trHeight w:val="91"/>
        </w:trPr>
        <w:tc>
          <w:tcPr>
            <w:tcW w:w="1711" w:type="dxa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vAlign w:val="center"/>
            <w:hideMark/>
          </w:tcPr>
          <w:p w14:paraId="332E62A7" w14:textId="77777777" w:rsidR="001E3336" w:rsidRPr="00FF61EF" w:rsidRDefault="001E3336" w:rsidP="001E3336">
            <w:pPr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58B6AC6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72°C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08BFA0F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25 seconds</w:t>
            </w:r>
          </w:p>
        </w:tc>
      </w:tr>
      <w:tr w:rsidR="001E3336" w:rsidRPr="00FF61EF" w14:paraId="607FFE81" w14:textId="77777777" w:rsidTr="001E3336">
        <w:trPr>
          <w:trHeight w:val="202"/>
        </w:trPr>
        <w:tc>
          <w:tcPr>
            <w:tcW w:w="1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6286590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Final Extension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6CCF558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72°C</w:t>
            </w:r>
          </w:p>
        </w:tc>
        <w:tc>
          <w:tcPr>
            <w:tcW w:w="113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1FECF502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 minutes</w:t>
            </w:r>
          </w:p>
        </w:tc>
      </w:tr>
      <w:tr w:rsidR="001E3336" w:rsidRPr="00FF61EF" w14:paraId="1B32ECDF" w14:textId="77777777" w:rsidTr="001E3336">
        <w:trPr>
          <w:trHeight w:val="189"/>
        </w:trPr>
        <w:tc>
          <w:tcPr>
            <w:tcW w:w="1711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9537E38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Hold</w:t>
            </w:r>
          </w:p>
        </w:tc>
        <w:tc>
          <w:tcPr>
            <w:tcW w:w="711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31DFEA4" w14:textId="77777777" w:rsidR="001E3336" w:rsidRPr="00FF61EF" w:rsidRDefault="001E3336" w:rsidP="001E3336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4°C</w:t>
            </w:r>
          </w:p>
        </w:tc>
        <w:tc>
          <w:tcPr>
            <w:tcW w:w="1131" w:type="dxa"/>
            <w:shd w:val="clear" w:color="auto" w:fill="FFFFFF"/>
            <w:vAlign w:val="center"/>
            <w:hideMark/>
          </w:tcPr>
          <w:p w14:paraId="30BE9A51" w14:textId="77777777" w:rsidR="001E3336" w:rsidRPr="00FF61EF" w:rsidRDefault="001E3336" w:rsidP="001E333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4BE7DDF" w14:textId="77777777" w:rsidR="00FF61EF" w:rsidRDefault="00FF61EF" w:rsidP="00FF61EF">
      <w:pPr>
        <w:pStyle w:val="a3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7190B30A" w14:textId="77777777" w:rsidR="00FF61EF" w:rsidRDefault="00FF61EF" w:rsidP="00FF61EF">
      <w:pPr>
        <w:pStyle w:val="a3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7EE3E811" w14:textId="77777777" w:rsidR="00FF61EF" w:rsidRPr="00FF61EF" w:rsidRDefault="00FF61EF" w:rsidP="00FF61EF">
      <w:pPr>
        <w:pStyle w:val="a3"/>
        <w:ind w:left="144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307CB1A0" w14:textId="77777777" w:rsidR="0073310F" w:rsidRDefault="0073310F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630BFDDF" w14:textId="77777777" w:rsidR="001E3336" w:rsidRDefault="001E333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5E1743A7" w14:textId="77777777" w:rsidR="001E3336" w:rsidRDefault="001E333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D8B503C" w14:textId="77777777" w:rsidR="001E3336" w:rsidRDefault="001E333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D820051" w14:textId="77777777" w:rsidR="00605B69" w:rsidRDefault="00605B69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3D66E97" w14:textId="77777777" w:rsidR="00531986" w:rsidRDefault="0053198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AB7052B" w14:textId="77777777" w:rsidR="0073310F" w:rsidRPr="00FF61EF" w:rsidRDefault="0073310F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6AFD09F" w14:textId="77777777" w:rsidR="00605B69" w:rsidRDefault="00605B69" w:rsidP="001E3336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1C0C934D" w14:textId="77777777" w:rsidR="001E3336" w:rsidRDefault="006D5205" w:rsidP="001E3336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proofErr w:type="spellStart"/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>Lentivirus</w:t>
      </w:r>
      <w:proofErr w:type="spellEnd"/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 xml:space="preserve"> Packaging</w:t>
      </w:r>
    </w:p>
    <w:p w14:paraId="0871B52B" w14:textId="77777777" w:rsidR="001E3336" w:rsidRDefault="001E3336" w:rsidP="001E3336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662C0D1B" w14:textId="77777777" w:rsidR="001E3336" w:rsidRDefault="001E3336" w:rsidP="001E3336">
      <w:pPr>
        <w:rPr>
          <w:rFonts w:ascii="Arial" w:eastAsia="Times New Roman" w:hAnsi="Arial" w:cs="Arial"/>
          <w:b/>
          <w:i/>
          <w:sz w:val="20"/>
          <w:szCs w:val="20"/>
          <w:lang w:eastAsia="zh-CN"/>
        </w:rPr>
      </w:pPr>
      <w:r w:rsidRPr="001E3336">
        <w:rPr>
          <w:rFonts w:ascii="Arial" w:eastAsia="Times New Roman" w:hAnsi="Arial" w:cs="Arial"/>
          <w:b/>
          <w:i/>
          <w:sz w:val="20"/>
          <w:szCs w:val="20"/>
          <w:lang w:eastAsia="zh-CN"/>
        </w:rPr>
        <w:t>Materials needed:</w:t>
      </w:r>
    </w:p>
    <w:p w14:paraId="68B47B94" w14:textId="77777777" w:rsidR="001E3336" w:rsidRDefault="001E3336" w:rsidP="001E3336">
      <w:pPr>
        <w:rPr>
          <w:rFonts w:ascii="Arial" w:eastAsia="Times New Roman" w:hAnsi="Arial" w:cs="Arial"/>
          <w:b/>
          <w:i/>
          <w:sz w:val="20"/>
          <w:szCs w:val="20"/>
          <w:lang w:eastAsia="zh-CN"/>
        </w:rPr>
      </w:pPr>
    </w:p>
    <w:p w14:paraId="1CB177E0" w14:textId="42FFC1A4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1E3336">
        <w:rPr>
          <w:rFonts w:ascii="Arial" w:eastAsia="Times New Roman" w:hAnsi="Arial" w:cs="Arial"/>
          <w:sz w:val="20"/>
          <w:szCs w:val="20"/>
          <w:lang w:eastAsia="zh-CN"/>
        </w:rPr>
        <w:t>X-</w:t>
      </w:r>
      <w:proofErr w:type="spellStart"/>
      <w:r w:rsidRPr="001E3336">
        <w:rPr>
          <w:rFonts w:ascii="Arial" w:eastAsia="Times New Roman" w:hAnsi="Arial" w:cs="Arial"/>
          <w:sz w:val="20"/>
          <w:szCs w:val="20"/>
          <w:lang w:eastAsia="zh-CN"/>
        </w:rPr>
        <w:t>tremeGENE</w:t>
      </w:r>
      <w:proofErr w:type="spellEnd"/>
      <w:r w:rsidRPr="001E3336">
        <w:rPr>
          <w:rFonts w:ascii="Arial" w:eastAsia="Times New Roman" w:hAnsi="Arial" w:cs="Arial"/>
          <w:sz w:val="20"/>
          <w:szCs w:val="20"/>
          <w:lang w:eastAsia="zh-CN"/>
        </w:rPr>
        <w:t xml:space="preserve"> transfection reagent</w:t>
      </w:r>
    </w:p>
    <w:p w14:paraId="64C0FD3E" w14:textId="164329A6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zh-CN"/>
        </w:rPr>
        <w:t>psPAX2</w:t>
      </w:r>
      <w:proofErr w:type="gram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packaging plasmid</w:t>
      </w:r>
    </w:p>
    <w:p w14:paraId="5AC0171A" w14:textId="32C5E0C7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zh-CN"/>
        </w:rPr>
        <w:t>pMD2.G</w:t>
      </w:r>
      <w:proofErr w:type="gram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envelope plasmid</w:t>
      </w:r>
    </w:p>
    <w:p w14:paraId="29A179AE" w14:textId="611C99F0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zh-CN"/>
        </w:rPr>
        <w:t>lentiCRISPR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V2 plasmid for each library half</w:t>
      </w:r>
    </w:p>
    <w:p w14:paraId="6C4D0097" w14:textId="4146C90A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OPTI-MEM</w:t>
      </w:r>
    </w:p>
    <w:p w14:paraId="214A7A69" w14:textId="0930E8E5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DMEM</w:t>
      </w:r>
    </w:p>
    <w:p w14:paraId="34633FC8" w14:textId="02FC778E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293FT cells</w:t>
      </w:r>
    </w:p>
    <w:p w14:paraId="2A832EF2" w14:textId="64339D60" w:rsid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Tissue-culture grade BSA</w:t>
      </w:r>
    </w:p>
    <w:p w14:paraId="2B294CFC" w14:textId="7DC015BE" w:rsidR="001E3336" w:rsidRPr="001E3336" w:rsidRDefault="001E3336" w:rsidP="001E3336">
      <w:pPr>
        <w:pStyle w:val="a3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1E3336">
        <w:rPr>
          <w:rFonts w:ascii="Arial" w:eastAsia="Times New Roman" w:hAnsi="Arial" w:cs="Arial"/>
          <w:sz w:val="20"/>
          <w:szCs w:val="20"/>
          <w:lang w:eastAsia="zh-CN"/>
        </w:rPr>
        <w:t>Polyp</w:t>
      </w:r>
      <w:r>
        <w:rPr>
          <w:rFonts w:ascii="Arial" w:eastAsia="Times New Roman" w:hAnsi="Arial" w:cs="Arial"/>
          <w:sz w:val="20"/>
          <w:szCs w:val="20"/>
          <w:lang w:eastAsia="zh-CN"/>
        </w:rPr>
        <w:t>ropyl</w:t>
      </w:r>
      <w:r w:rsidRPr="001E3336">
        <w:rPr>
          <w:rFonts w:ascii="Arial" w:eastAsia="Times New Roman" w:hAnsi="Arial" w:cs="Arial"/>
          <w:sz w:val="20"/>
          <w:szCs w:val="20"/>
          <w:lang w:eastAsia="zh-CN"/>
        </w:rPr>
        <w:t>ene centrifuge tubes</w:t>
      </w:r>
    </w:p>
    <w:p w14:paraId="06A416E8" w14:textId="77777777" w:rsidR="001E3336" w:rsidRPr="001E3336" w:rsidRDefault="001E3336" w:rsidP="001E3336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3504FD0" w14:textId="67460868" w:rsidR="001E3336" w:rsidRPr="001E3336" w:rsidRDefault="001E3336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Each 15-cm plate of 293FT cells yields 50mL of virus. If a high titer is achieved, each two-condition screen should require use of 5-10mL of virus. </w:t>
      </w:r>
    </w:p>
    <w:p w14:paraId="2041B1D7" w14:textId="77777777" w:rsidR="001E3336" w:rsidRPr="00FF61EF" w:rsidRDefault="001E3336" w:rsidP="006D5205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72A62548" w14:textId="2BCE312F" w:rsidR="006D5205" w:rsidRPr="00FF61EF" w:rsidRDefault="00F04489" w:rsidP="006D5205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Package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the two halves of the library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separately as follows:</w:t>
      </w:r>
    </w:p>
    <w:p w14:paraId="56651DD5" w14:textId="0A8FDAA9" w:rsidR="00F04489" w:rsidRPr="00FF61EF" w:rsidRDefault="00F04489" w:rsidP="00F04489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For each library to be transfected, plate 1-1.25 x 10</w:t>
      </w:r>
      <w:r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 xml:space="preserve">7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293FT cells in 2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0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m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L of media in a 15-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cm tissue culture plate.</w:t>
      </w:r>
    </w:p>
    <w:p w14:paraId="5B172271" w14:textId="60209760" w:rsidR="00405EA3" w:rsidRPr="00FF61EF" w:rsidRDefault="00405EA3" w:rsidP="00405EA3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Dilute </w:t>
      </w:r>
      <w:proofErr w:type="gram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200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</w:t>
      </w:r>
      <w:proofErr w:type="gramEnd"/>
      <w:r w:rsidR="00531986">
        <w:rPr>
          <w:rFonts w:ascii="Arial" w:eastAsia="Times New Roman" w:hAnsi="Arial" w:cs="Arial"/>
          <w:sz w:val="20"/>
          <w:szCs w:val="20"/>
          <w:lang w:eastAsia="zh-CN"/>
        </w:rPr>
        <w:t>L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transfection reagent </w:t>
      </w:r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X-</w:t>
      </w:r>
      <w:proofErr w:type="spellStart"/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tremeGENE</w:t>
      </w:r>
      <w:proofErr w:type="spellEnd"/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in 6 m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L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serum-free OPTI-MEM in 15 m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L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polypropylene microfuge tubes. </w:t>
      </w:r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In the tube, add OPTI-MEM first. Pipette X-</w:t>
      </w:r>
      <w:proofErr w:type="spellStart"/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tremeGENE</w:t>
      </w:r>
      <w:proofErr w:type="spellEnd"/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directly into the OPTI-MEM. Do not allow X-</w:t>
      </w:r>
      <w:proofErr w:type="spellStart"/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tremeGENE</w:t>
      </w:r>
      <w:proofErr w:type="spellEnd"/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to come in contact with the walls of the tube before it has been diluted. Mix by swirling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,</w:t>
      </w:r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gently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1E3336" w:rsidRPr="00FF61EF">
        <w:rPr>
          <w:rFonts w:ascii="Arial" w:eastAsia="Times New Roman" w:hAnsi="Arial" w:cs="Arial"/>
          <w:sz w:val="20"/>
          <w:szCs w:val="20"/>
          <w:lang w:eastAsia="zh-CN"/>
        </w:rPr>
        <w:t>flicking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, or inverting</w:t>
      </w:r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the tube. Incubate for 5 minutes at room temperature.</w:t>
      </w:r>
    </w:p>
    <w:p w14:paraId="3867DF34" w14:textId="6FA03867" w:rsidR="00F04489" w:rsidRPr="00FF61EF" w:rsidRDefault="00F04489" w:rsidP="00F04489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In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two 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15-</w:t>
      </w:r>
      <w:r w:rsidR="00405EA3" w:rsidRPr="00FF61EF">
        <w:rPr>
          <w:rFonts w:ascii="Arial" w:eastAsia="Times New Roman" w:hAnsi="Arial" w:cs="Arial"/>
          <w:sz w:val="20"/>
          <w:szCs w:val="20"/>
          <w:lang w:eastAsia="zh-CN"/>
        </w:rPr>
        <w:t>m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L</w:t>
      </w:r>
      <w:r w:rsidR="00405EA3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polypropylene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centrifuge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tubes (do NOT use polystyrene tubes), make a cocktail for each transfection:</w:t>
      </w:r>
    </w:p>
    <w:p w14:paraId="3A2CD5D6" w14:textId="60D80A5F" w:rsidR="001E3336" w:rsidRPr="00FF61EF" w:rsidRDefault="001E3336" w:rsidP="001E3336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3 m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L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serum-free OPTI-MEM</w:t>
      </w:r>
    </w:p>
    <w:p w14:paraId="26D6AABE" w14:textId="7BFCFAE9" w:rsidR="00F04489" w:rsidRPr="00FF61EF" w:rsidRDefault="00405EA3" w:rsidP="00F04489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20</w:t>
      </w:r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µ</w:t>
      </w:r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g </w:t>
      </w:r>
      <w:proofErr w:type="spellStart"/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>lentiCRISPR</w:t>
      </w:r>
      <w:proofErr w:type="spellEnd"/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V2 plasmid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2CC93FC9" w14:textId="3BE86990" w:rsidR="00F04489" w:rsidRPr="00FF61EF" w:rsidRDefault="00405EA3" w:rsidP="00F04489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15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 µ</w:t>
      </w:r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>g psPAX2 packaging plasmid</w:t>
      </w:r>
    </w:p>
    <w:p w14:paraId="43D3FF6F" w14:textId="08BCF2C9" w:rsidR="00F04489" w:rsidRPr="00FF61EF" w:rsidRDefault="00405EA3" w:rsidP="00F04489">
      <w:pPr>
        <w:pStyle w:val="a3"/>
        <w:widowControl w:val="0"/>
        <w:numPr>
          <w:ilvl w:val="1"/>
          <w:numId w:val="3"/>
        </w:numPr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6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 µ</w:t>
      </w:r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g </w:t>
      </w:r>
      <w:proofErr w:type="gramStart"/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>pMD2.G</w:t>
      </w:r>
      <w:proofErr w:type="gramEnd"/>
      <w:r w:rsidR="00F04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envelope plasmid</w:t>
      </w:r>
    </w:p>
    <w:p w14:paraId="7200B324" w14:textId="3B90E052" w:rsidR="00C57F7F" w:rsidRPr="00FF61EF" w:rsidRDefault="00C57F7F" w:rsidP="00C57F7F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Add 3 m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L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of diluted X-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tremeGENE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to each tube from step 3 for a total volume of 6 ml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per transfection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. Pipette diluted X-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tremeGENE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directly into the liquid and not onto the walls of the tube. Mix by swirling or gently flicking the tube. </w:t>
      </w:r>
    </w:p>
    <w:p w14:paraId="35233638" w14:textId="76F6AEEA" w:rsidR="00C57F7F" w:rsidRPr="00FF61EF" w:rsidRDefault="00C57F7F" w:rsidP="00C57F7F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Incubate for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10-20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minutes at room temperature. </w:t>
      </w:r>
    </w:p>
    <w:p w14:paraId="0DE3809E" w14:textId="489E50C3" w:rsidR="00C57F7F" w:rsidRPr="00FF61EF" w:rsidRDefault="00C57F7F" w:rsidP="00C57F7F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Without touching the sides of the dish, gently add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the </w:t>
      </w:r>
      <w:proofErr w:type="spellStart"/>
      <w:r w:rsidR="001E3336">
        <w:rPr>
          <w:rFonts w:ascii="Arial" w:eastAsia="Times New Roman" w:hAnsi="Arial" w:cs="Arial"/>
          <w:sz w:val="20"/>
          <w:szCs w:val="20"/>
          <w:lang w:eastAsia="zh-CN"/>
        </w:rPr>
        <w:t>plasimd</w:t>
      </w:r>
      <w:proofErr w:type="spellEnd"/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and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X-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tremeGENE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mix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dropwise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to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the plated cells, resulting in a final volume of 26 mL per plate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Swirl to disperse mixture evenly. Do not pipette or swirl too vigorously, as you do not want to dislodge the cells from the plate. </w:t>
      </w:r>
    </w:p>
    <w:p w14:paraId="400CA623" w14:textId="1229DBA9" w:rsidR="00C57F7F" w:rsidRPr="001E3336" w:rsidRDefault="00C57F7F" w:rsidP="00C57F7F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Incubate cells at 37°C, 5% </w:t>
      </w:r>
      <w:r w:rsidRPr="00DD590D">
        <w:rPr>
          <w:rFonts w:ascii="Arial" w:eastAsia="Times New Roman" w:hAnsi="Arial" w:cs="Arial"/>
          <w:sz w:val="20"/>
          <w:szCs w:val="20"/>
          <w:lang w:eastAsia="zh-CN"/>
        </w:rPr>
        <w:t>CO2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for 12-15 hours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in </w:t>
      </w:r>
      <w:proofErr w:type="spellStart"/>
      <w:r w:rsidR="001E3336">
        <w:rPr>
          <w:rFonts w:ascii="Arial" w:eastAsia="Times New Roman" w:hAnsi="Arial" w:cs="Arial"/>
          <w:sz w:val="20"/>
          <w:szCs w:val="20"/>
          <w:lang w:eastAsia="zh-CN"/>
        </w:rPr>
        <w:t>lentiviral</w:t>
      </w:r>
      <w:proofErr w:type="spellEnd"/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room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</w:p>
    <w:p w14:paraId="14FADE81" w14:textId="08A6E884" w:rsidR="00C57F7F" w:rsidRPr="00FF61EF" w:rsidRDefault="002A0A24" w:rsidP="00C57F7F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After 12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-15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hr</w:t>
      </w:r>
      <w:proofErr w:type="spellEnd"/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, change the media to remove the transfection reagent. Replace with 25 m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L </w:t>
      </w:r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fresh DMEM + 10% FBS + 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>1%</w:t>
      </w:r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penicillin/streptomycin+ 1%BSA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per plate</w:t>
      </w:r>
      <w:r w:rsidR="00C57F7F" w:rsidRPr="00FF61EF">
        <w:rPr>
          <w:rFonts w:ascii="Arial" w:eastAsia="Times New Roman" w:hAnsi="Arial" w:cs="Arial"/>
          <w:sz w:val="20"/>
          <w:szCs w:val="20"/>
          <w:lang w:eastAsia="zh-CN"/>
        </w:rPr>
        <w:t>. Pipette the media onto the side of the plate so as not to disturb the transfected cells.</w:t>
      </w:r>
    </w:p>
    <w:p w14:paraId="3E6B09D0" w14:textId="4BD70E0C" w:rsidR="00405EA3" w:rsidRPr="001E3336" w:rsidRDefault="00C57F7F" w:rsidP="00C57F7F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Incubate cells at 37°C, 5% CO2 for 31~36 hours. </w:t>
      </w:r>
    </w:p>
    <w:p w14:paraId="4B18E67F" w14:textId="41497C7D" w:rsidR="00C063E5" w:rsidRPr="00FF61EF" w:rsidRDefault="00C57F7F" w:rsidP="00C57F7F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Harvest media from cells and transfer to a polypropylene storage tube. The media contains your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lentiviral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particles. Store at 4°C. </w:t>
      </w:r>
    </w:p>
    <w:p w14:paraId="3DB37578" w14:textId="2848BE74" w:rsidR="00C57F7F" w:rsidRPr="001E3336" w:rsidRDefault="00C57F7F" w:rsidP="00C57F7F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Add 25 ml of fresh media containing antibiotics and 1%BSA to the cells and incubate at 37°C, 5% CO2 for 24 hours. </w:t>
      </w:r>
    </w:p>
    <w:p w14:paraId="488D4FFF" w14:textId="1F45AF3D" w:rsidR="00DE0930" w:rsidRPr="00FF61EF" w:rsidRDefault="00DE0930" w:rsidP="00DE0930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Harvest media from cells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and pool with media from Day 4. Spin media at 1000 rpm for 5 minutes to pellet any 293FT cells that were inadvertently collected during harvesting.</w:t>
      </w:r>
    </w:p>
    <w:p w14:paraId="4CC623D3" w14:textId="535F5B96" w:rsidR="00DE0930" w:rsidRPr="00FF61EF" w:rsidRDefault="00DE0930" w:rsidP="00DE0930">
      <w:pPr>
        <w:pStyle w:val="a3"/>
        <w:numPr>
          <w:ilvl w:val="1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In lieu of centrifugation, you may filter the media through a 0</w:t>
      </w:r>
      <w:proofErr w:type="gram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.45 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µ</w:t>
      </w:r>
      <w:proofErr w:type="gram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>m filter to remo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ve the cells. Do not use a 0</w:t>
      </w:r>
      <w:proofErr w:type="gramStart"/>
      <w:r w:rsidR="000009DF">
        <w:rPr>
          <w:rFonts w:ascii="Arial" w:eastAsia="Times New Roman" w:hAnsi="Arial" w:cs="Arial"/>
          <w:sz w:val="20"/>
          <w:szCs w:val="20"/>
          <w:lang w:eastAsia="zh-CN"/>
        </w:rPr>
        <w:t>.2 µ</w:t>
      </w:r>
      <w:proofErr w:type="gram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m filter, as this is likely to shear the envelope of your virus. </w:t>
      </w:r>
    </w:p>
    <w:p w14:paraId="0C1AF4B1" w14:textId="77777777" w:rsidR="00DE0930" w:rsidRPr="00FF61EF" w:rsidRDefault="00DE0930" w:rsidP="00DE0930">
      <w:pPr>
        <w:pStyle w:val="a3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Virus may be stored at 4°C for a few days, but should be frozen at -20°C or -80°C for long-term storage. </w:t>
      </w:r>
    </w:p>
    <w:p w14:paraId="2EDA4FAE" w14:textId="77777777" w:rsidR="001E3336" w:rsidRDefault="00DE0930" w:rsidP="00DE0930">
      <w:pPr>
        <w:pStyle w:val="a3"/>
        <w:numPr>
          <w:ilvl w:val="1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Freeze/thaw cycles decrease the efficiency of the virus, so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Addgene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recommends that you use the virus immediately or aliquot the media into smaller tubes to prevent multiple freeze/thaw cycles. </w:t>
      </w:r>
    </w:p>
    <w:p w14:paraId="6611B582" w14:textId="234D44BA" w:rsidR="00DE0930" w:rsidRPr="00FF61EF" w:rsidRDefault="001E3336" w:rsidP="00DE0930">
      <w:pPr>
        <w:pStyle w:val="a3"/>
        <w:numPr>
          <w:ilvl w:val="1"/>
          <w:numId w:val="3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If not using the virus immediately, 10 mL aliquots are usually optimal to avoid thawing more virus than necessary for a screen. Aliquot at least one 5mL aliquot for testing the MOI in order to avoid unnecessary thawing.</w:t>
      </w:r>
    </w:p>
    <w:p w14:paraId="44289262" w14:textId="77777777" w:rsidR="00DE0930" w:rsidRPr="00FF61EF" w:rsidRDefault="00DE0930" w:rsidP="00DE0930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76215FB5" w14:textId="300ED5B0" w:rsidR="00DE0930" w:rsidRDefault="00DE0930" w:rsidP="00DE0930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proofErr w:type="spellStart"/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>Lentivirus</w:t>
      </w:r>
      <w:proofErr w:type="spellEnd"/>
      <w:r w:rsidRPr="00FF61EF">
        <w:rPr>
          <w:rFonts w:ascii="Arial" w:eastAsia="Times New Roman" w:hAnsi="Arial" w:cs="Arial"/>
          <w:b/>
          <w:sz w:val="20"/>
          <w:szCs w:val="20"/>
          <w:lang w:eastAsia="zh-CN"/>
        </w:rPr>
        <w:t xml:space="preserve"> Infection</w:t>
      </w:r>
    </w:p>
    <w:p w14:paraId="1E20313B" w14:textId="77777777" w:rsidR="009B7F84" w:rsidRDefault="009B7F84" w:rsidP="00DE0930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51144339" w14:textId="77777777" w:rsidR="002B5F4D" w:rsidRDefault="002B5F4D" w:rsidP="002B5F4D">
      <w:pPr>
        <w:rPr>
          <w:rFonts w:ascii="Arial" w:eastAsia="Times New Roman" w:hAnsi="Arial" w:cs="Arial"/>
          <w:b/>
          <w:i/>
          <w:sz w:val="20"/>
          <w:szCs w:val="20"/>
          <w:lang w:eastAsia="zh-CN"/>
        </w:rPr>
      </w:pPr>
      <w:r w:rsidRPr="001E3336">
        <w:rPr>
          <w:rFonts w:ascii="Arial" w:eastAsia="Times New Roman" w:hAnsi="Arial" w:cs="Arial"/>
          <w:b/>
          <w:i/>
          <w:sz w:val="20"/>
          <w:szCs w:val="20"/>
          <w:lang w:eastAsia="zh-CN"/>
        </w:rPr>
        <w:t>Materials needed:</w:t>
      </w:r>
    </w:p>
    <w:p w14:paraId="1163AF69" w14:textId="77777777" w:rsidR="002B5F4D" w:rsidRDefault="002B5F4D" w:rsidP="002B5F4D">
      <w:pPr>
        <w:rPr>
          <w:rFonts w:ascii="Arial" w:eastAsia="Times New Roman" w:hAnsi="Arial" w:cs="Arial"/>
          <w:b/>
          <w:i/>
          <w:sz w:val="20"/>
          <w:szCs w:val="20"/>
          <w:lang w:eastAsia="zh-CN"/>
        </w:rPr>
      </w:pPr>
    </w:p>
    <w:p w14:paraId="38849350" w14:textId="2CFB1120" w:rsidR="002B5F4D" w:rsidRDefault="002B5F4D" w:rsidP="002B5F4D">
      <w:pPr>
        <w:pStyle w:val="a3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eastAsia="zh-CN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Polybrene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transfection reagent</w:t>
      </w:r>
    </w:p>
    <w:p w14:paraId="0309E0A0" w14:textId="477058DF" w:rsidR="002B5F4D" w:rsidRDefault="002B5F4D" w:rsidP="002B5F4D">
      <w:pPr>
        <w:pStyle w:val="a3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Cells from cell lines being screened (at least 3x10</w:t>
      </w:r>
      <w:r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6</w:t>
      </w:r>
      <w:r>
        <w:rPr>
          <w:rFonts w:ascii="Arial" w:eastAsia="Times New Roman" w:hAnsi="Arial" w:cs="Arial"/>
          <w:sz w:val="20"/>
          <w:szCs w:val="20"/>
          <w:lang w:eastAsia="zh-CN"/>
        </w:rPr>
        <w:t>-7.2x10</w:t>
      </w:r>
      <w:r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>
        <w:rPr>
          <w:rFonts w:ascii="Arial" w:eastAsia="Times New Roman" w:hAnsi="Arial" w:cs="Arial"/>
          <w:sz w:val="20"/>
          <w:szCs w:val="20"/>
          <w:lang w:eastAsia="zh-CN"/>
        </w:rPr>
        <w:t>)</w:t>
      </w:r>
    </w:p>
    <w:p w14:paraId="7E54B6E8" w14:textId="12F9E2B6" w:rsidR="002B5F4D" w:rsidRDefault="002B5F4D" w:rsidP="002B5F4D">
      <w:pPr>
        <w:pStyle w:val="a3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Appropriate media for cell line</w:t>
      </w:r>
    </w:p>
    <w:p w14:paraId="1CAF793B" w14:textId="12CA84C8" w:rsidR="002B5F4D" w:rsidRDefault="002B5F4D" w:rsidP="002B5F4D">
      <w:pPr>
        <w:pStyle w:val="a3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eastAsia="zh-CN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</w:p>
    <w:p w14:paraId="177B207C" w14:textId="50A54C69" w:rsidR="002B5F4D" w:rsidRDefault="002B5F4D" w:rsidP="002B5F4D">
      <w:pPr>
        <w:pStyle w:val="a3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6-well plate</w:t>
      </w:r>
    </w:p>
    <w:p w14:paraId="6999E9A5" w14:textId="70714071" w:rsidR="002B5F4D" w:rsidRPr="002B5F4D" w:rsidRDefault="002B5F4D" w:rsidP="002B5F4D">
      <w:pPr>
        <w:pStyle w:val="a3"/>
        <w:numPr>
          <w:ilvl w:val="0"/>
          <w:numId w:val="14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15-cm plates</w:t>
      </w:r>
    </w:p>
    <w:p w14:paraId="3C0E4026" w14:textId="77777777" w:rsidR="002B5F4D" w:rsidRDefault="002B5F4D" w:rsidP="00DE0930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9BFC32E" w14:textId="77777777" w:rsidR="002B5F4D" w:rsidRDefault="002B5F4D" w:rsidP="00DE0930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1F84F0B9" w14:textId="705CF57D" w:rsidR="009B7F84" w:rsidRPr="009B7F84" w:rsidRDefault="009B7F84" w:rsidP="00DE0930">
      <w:p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Prior to </w:t>
      </w: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lentiviral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infection, ensure that you know the minimal dose of </w:t>
      </w: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that will kill all cells for your cell line.</w:t>
      </w:r>
    </w:p>
    <w:p w14:paraId="540D5BBB" w14:textId="77777777" w:rsidR="009B7F84" w:rsidRPr="009B7F84" w:rsidRDefault="009B7F84" w:rsidP="00DE0930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3D4D8E0" w14:textId="6C7B9A98" w:rsidR="00DE0930" w:rsidRPr="00FF61EF" w:rsidRDefault="002175D9" w:rsidP="00DE0930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Infect cells with 2 libraries separately as follows:</w:t>
      </w:r>
    </w:p>
    <w:p w14:paraId="4DB67A38" w14:textId="0256312B" w:rsidR="002175D9" w:rsidRPr="00FF61EF" w:rsidRDefault="002175D9" w:rsidP="002A5CF2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Test the MOI every time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for each cell line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before </w:t>
      </w:r>
      <w:r w:rsidR="002A5CF2" w:rsidRPr="00FF61EF">
        <w:rPr>
          <w:rFonts w:ascii="Arial" w:eastAsia="Times New Roman" w:hAnsi="Arial" w:cs="Arial"/>
          <w:sz w:val="20"/>
          <w:szCs w:val="20"/>
          <w:lang w:eastAsia="zh-CN"/>
        </w:rPr>
        <w:t>proceeding</w:t>
      </w:r>
      <w:r w:rsidR="001E3336">
        <w:rPr>
          <w:rFonts w:ascii="Arial" w:eastAsia="Times New Roman" w:hAnsi="Arial" w:cs="Arial"/>
          <w:sz w:val="20"/>
          <w:szCs w:val="20"/>
          <w:lang w:eastAsia="zh-CN"/>
        </w:rPr>
        <w:t xml:space="preserve"> with</w:t>
      </w:r>
      <w:r w:rsidR="002A5CF2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screening.</w:t>
      </w:r>
    </w:p>
    <w:p w14:paraId="500482E6" w14:textId="259B9509" w:rsidR="00843755" w:rsidRPr="00FF61EF" w:rsidRDefault="00553D42" w:rsidP="00843755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To find optimal virus volumes for achieving an MOI of 0.3–0.5, each new cell type and new virus lots should be tested by infecting</w:t>
      </w:r>
      <w:r w:rsidR="006218E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cells with several different volumes of virus</w:t>
      </w:r>
      <w:r w:rsidR="006218E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In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two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 6-well </w:t>
      </w:r>
      <w:proofErr w:type="gramStart"/>
      <w:r w:rsidR="000009DF">
        <w:rPr>
          <w:rFonts w:ascii="Arial" w:eastAsia="Times New Roman" w:hAnsi="Arial" w:cs="Arial"/>
          <w:sz w:val="20"/>
          <w:szCs w:val="20"/>
          <w:lang w:eastAsia="zh-CN"/>
        </w:rPr>
        <w:t>plate</w:t>
      </w:r>
      <w:proofErr w:type="gramEnd"/>
      <w:r w:rsidR="000009DF">
        <w:rPr>
          <w:rFonts w:ascii="Arial" w:eastAsia="Times New Roman" w:hAnsi="Arial" w:cs="Arial"/>
          <w:sz w:val="20"/>
          <w:szCs w:val="20"/>
          <w:lang w:eastAsia="zh-CN"/>
        </w:rPr>
        <w:t>, plate between 5x</w:t>
      </w:r>
      <w:r w:rsidR="000009DF" w:rsidRPr="00FF61EF">
        <w:rPr>
          <w:rFonts w:ascii="Arial" w:eastAsia="Times New Roman" w:hAnsi="Arial" w:cs="Arial"/>
          <w:sz w:val="20"/>
          <w:szCs w:val="20"/>
          <w:lang w:eastAsia="zh-CN"/>
        </w:rPr>
        <w:t>10</w:t>
      </w:r>
      <w:r w:rsidR="000009D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5</w:t>
      </w:r>
      <w:r w:rsidR="006218E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 xml:space="preserve">and </w:t>
      </w:r>
      <w:r w:rsidR="006218E9" w:rsidRPr="00FF61EF">
        <w:rPr>
          <w:rFonts w:ascii="Arial" w:eastAsia="Times New Roman" w:hAnsi="Arial" w:cs="Arial"/>
          <w:sz w:val="20"/>
          <w:szCs w:val="20"/>
          <w:lang w:eastAsia="zh-CN"/>
        </w:rPr>
        <w:t>1.2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x10</w:t>
      </w:r>
      <w:r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6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cells per well in </w:t>
      </w:r>
      <w:r w:rsidR="006218E9" w:rsidRPr="00FF61EF">
        <w:rPr>
          <w:rFonts w:ascii="Arial" w:eastAsia="Times New Roman" w:hAnsi="Arial" w:cs="Arial"/>
          <w:sz w:val="20"/>
          <w:szCs w:val="20"/>
          <w:lang w:eastAsia="zh-CN"/>
        </w:rPr>
        <w:t>2 ml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media </w:t>
      </w:r>
      <w:r w:rsidR="00CB4AF0" w:rsidRPr="00FF61EF">
        <w:rPr>
          <w:rFonts w:ascii="Arial" w:eastAsia="Times New Roman" w:hAnsi="Arial" w:cs="Arial"/>
          <w:sz w:val="20"/>
          <w:szCs w:val="20"/>
          <w:lang w:eastAsia="zh-CN"/>
        </w:rPr>
        <w:t>supplemented with 1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>µ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g/ml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polybrene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(Sigma). </w:t>
      </w:r>
      <w:r w:rsidR="000009DF">
        <w:rPr>
          <w:rFonts w:ascii="Arial" w:eastAsia="Times New Roman" w:hAnsi="Arial" w:cs="Arial"/>
          <w:sz w:val="20"/>
          <w:szCs w:val="20"/>
          <w:lang w:eastAsia="zh-CN"/>
        </w:rPr>
        <w:t>Then add virus to of the wells at different volumes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  <w:r w:rsidR="000009DF" w:rsidRPr="000009D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>(</w:t>
      </w:r>
      <w:proofErr w:type="gramStart"/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>i</w:t>
      </w:r>
      <w:proofErr w:type="gramEnd"/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>.e.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have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two 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>no-transduction control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>s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and one well for 2.5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>, 5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10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15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25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50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100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200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400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0009DF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, and 800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>.)</w:t>
      </w:r>
    </w:p>
    <w:p w14:paraId="5EE4A37E" w14:textId="72DA437B" w:rsidR="00CB4AF0" w:rsidRPr="000009DF" w:rsidRDefault="00CB4AF0" w:rsidP="000009DF">
      <w:pPr>
        <w:rPr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Incubate cells at 37°C, 5% CO2 for 48 hours in </w:t>
      </w:r>
      <w:proofErr w:type="spellStart"/>
      <w:r w:rsidR="009B7F84">
        <w:rPr>
          <w:rFonts w:ascii="Arial" w:eastAsia="Times New Roman" w:hAnsi="Arial" w:cs="Arial"/>
          <w:sz w:val="20"/>
          <w:szCs w:val="20"/>
          <w:lang w:eastAsia="zh-CN"/>
        </w:rPr>
        <w:t>lentiviral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room.</w:t>
      </w:r>
    </w:p>
    <w:p w14:paraId="46F9471A" w14:textId="1E4C1D68" w:rsidR="00CB4AF0" w:rsidRPr="00FF61EF" w:rsidRDefault="004379D8" w:rsidP="00CB4AF0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Select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all transduced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cells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and one well of non-transduced cells (negative control)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with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For most cell types, </w:t>
      </w:r>
      <w:r w:rsidR="009B7F84">
        <w:rPr>
          <w:rFonts w:ascii="Arial" w:eastAsia="Times New Roman" w:hAnsi="Arial" w:cs="Arial"/>
          <w:sz w:val="20"/>
          <w:szCs w:val="20"/>
          <w:lang w:eastAsia="zh-CN"/>
        </w:rPr>
        <w:t xml:space="preserve">a final concentration of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1-4 </w:t>
      </w:r>
      <w:r w:rsidR="009B7F84">
        <w:rPr>
          <w:rFonts w:ascii="Arial" w:eastAsia="Times New Roman" w:hAnsi="Arial" w:cs="Arial"/>
          <w:sz w:val="20"/>
          <w:szCs w:val="20"/>
          <w:lang w:eastAsia="zh-CN"/>
        </w:rPr>
        <w:t>µ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g/ml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works well, although the minimum dose that kills all cells without any viral transduction should be </w:t>
      </w:r>
      <w:r w:rsidRPr="009B7F84">
        <w:rPr>
          <w:rFonts w:ascii="Arial" w:eastAsia="Times New Roman" w:hAnsi="Arial" w:cs="Arial"/>
          <w:sz w:val="20"/>
          <w:szCs w:val="20"/>
          <w:lang w:eastAsia="zh-CN"/>
        </w:rPr>
        <w:t>determined in advance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and the minimum concentration should be used for selection. Change the media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 for all wells,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add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ing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to each well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 except for one of the non-transduced wells—this will be the positive control for measuring your MOI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 </w:t>
      </w:r>
    </w:p>
    <w:p w14:paraId="17230ADD" w14:textId="5002C817" w:rsidR="004379D8" w:rsidRPr="00FF61EF" w:rsidRDefault="004379D8" w:rsidP="004379D8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Incubate cel</w:t>
      </w:r>
      <w:r w:rsidR="009B7F84">
        <w:rPr>
          <w:rFonts w:ascii="Arial" w:eastAsia="Times New Roman" w:hAnsi="Arial" w:cs="Arial"/>
          <w:sz w:val="20"/>
          <w:szCs w:val="20"/>
          <w:lang w:eastAsia="zh-CN"/>
        </w:rPr>
        <w:t xml:space="preserve">ls at 37°C, 5% CO2 for 48 hours. Change media, maintaining the same dose of </w:t>
      </w:r>
      <w:proofErr w:type="spellStart"/>
      <w:r w:rsidR="009B7F84"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 w:rsidR="009B7F84">
        <w:rPr>
          <w:rFonts w:ascii="Arial" w:eastAsia="Times New Roman" w:hAnsi="Arial" w:cs="Arial"/>
          <w:sz w:val="20"/>
          <w:szCs w:val="20"/>
          <w:lang w:eastAsia="zh-CN"/>
        </w:rPr>
        <w:t>, and incubate another 24 hours.</w:t>
      </w:r>
    </w:p>
    <w:p w14:paraId="714C80C0" w14:textId="6D24227E" w:rsidR="00184D55" w:rsidRPr="00531986" w:rsidRDefault="004379D8" w:rsidP="00184D55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Make sure cells in the </w:t>
      </w:r>
      <w:proofErr w:type="spellStart"/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>-treated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,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>no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n-transduced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control well are all 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>dead</w:t>
      </w:r>
      <w:r w:rsidRPr="00531986">
        <w:rPr>
          <w:rFonts w:ascii="Arial" w:eastAsia="Times New Roman" w:hAnsi="Arial" w:cs="Arial"/>
          <w:sz w:val="20"/>
          <w:szCs w:val="20"/>
          <w:lang w:eastAsia="zh-CN"/>
        </w:rPr>
        <w:t>. Then calculate</w:t>
      </w:r>
      <w:r w:rsidR="00184D55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MOI and find out under what volume of virus</w:t>
      </w:r>
      <w:r w:rsidR="006367B8"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. For the optimal MOI select the well that has 30-50% cell survival after selection as compared to </w:t>
      </w:r>
      <w:r w:rsidR="00531986" w:rsidRPr="00531986">
        <w:rPr>
          <w:rFonts w:ascii="Arial" w:eastAsia="Times New Roman" w:hAnsi="Arial" w:cs="Arial"/>
          <w:sz w:val="20"/>
          <w:szCs w:val="20"/>
          <w:lang w:eastAsia="zh-CN"/>
        </w:rPr>
        <w:t>the non-transduced, non-selected well.</w:t>
      </w:r>
    </w:p>
    <w:p w14:paraId="15C2F59F" w14:textId="6910EC54" w:rsidR="009B7F84" w:rsidRPr="00FF61EF" w:rsidRDefault="009B7F84" w:rsidP="00184D55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If cells in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the negative 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control well are still alive, replace media with </w:t>
      </w: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again, and check after 24 hours. Then calculate MOI.</w:t>
      </w:r>
    </w:p>
    <w:p w14:paraId="79DBCC4C" w14:textId="473A1545" w:rsidR="006367B8" w:rsidRPr="006367B8" w:rsidRDefault="00915780" w:rsidP="006367B8">
      <w:pPr>
        <w:pStyle w:val="a3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6367B8">
        <w:rPr>
          <w:rFonts w:ascii="Arial" w:eastAsia="Times New Roman" w:hAnsi="Arial" w:cs="Arial"/>
          <w:sz w:val="20"/>
          <w:szCs w:val="20"/>
          <w:lang w:eastAsia="zh-CN"/>
        </w:rPr>
        <w:t xml:space="preserve">Transduce </w:t>
      </w:r>
      <w:r w:rsidR="00F30854" w:rsidRPr="006367B8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Pr="006367B8">
        <w:rPr>
          <w:rFonts w:ascii="Arial" w:eastAsia="Times New Roman" w:hAnsi="Arial" w:cs="Arial"/>
          <w:sz w:val="20"/>
          <w:szCs w:val="20"/>
          <w:lang w:eastAsia="zh-CN"/>
        </w:rPr>
        <w:t>x10</w:t>
      </w:r>
      <w:r w:rsidR="00F30854" w:rsidRPr="006367B8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8</w:t>
      </w:r>
      <w:r w:rsidRPr="006367B8">
        <w:rPr>
          <w:rFonts w:ascii="Arial" w:eastAsia="Times New Roman" w:hAnsi="Arial" w:cs="Arial"/>
          <w:sz w:val="20"/>
          <w:szCs w:val="20"/>
          <w:lang w:eastAsia="zh-CN"/>
        </w:rPr>
        <w:t xml:space="preserve"> to </w:t>
      </w:r>
      <w:r w:rsidR="00F30854" w:rsidRPr="006367B8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6367B8">
        <w:rPr>
          <w:rFonts w:ascii="Arial" w:eastAsia="Times New Roman" w:hAnsi="Arial" w:cs="Arial"/>
          <w:sz w:val="20"/>
          <w:szCs w:val="20"/>
          <w:lang w:eastAsia="zh-CN"/>
        </w:rPr>
        <w:t>x10</w:t>
      </w:r>
      <w:r w:rsidR="00F30854" w:rsidRPr="006367B8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8</w:t>
      </w:r>
      <w:r w:rsidRPr="006367B8">
        <w:rPr>
          <w:rFonts w:ascii="Arial" w:eastAsia="Times New Roman" w:hAnsi="Arial" w:cs="Arial"/>
          <w:sz w:val="20"/>
          <w:szCs w:val="20"/>
          <w:lang w:eastAsia="zh-CN"/>
        </w:rPr>
        <w:t xml:space="preserve"> cells with each library</w:t>
      </w:r>
      <w:r w:rsidR="006367B8" w:rsidRPr="006367B8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5FA9027E" w14:textId="58532764" w:rsidR="006367B8" w:rsidRDefault="006367B8" w:rsidP="00A71FC2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6367B8">
        <w:rPr>
          <w:rFonts w:ascii="Arial" w:eastAsia="Times New Roman" w:hAnsi="Arial" w:cs="Arial"/>
          <w:sz w:val="20"/>
          <w:szCs w:val="20"/>
          <w:lang w:eastAsia="zh-CN"/>
        </w:rPr>
        <w:t>It is optimal to have at least 1x10</w:t>
      </w:r>
      <w:r w:rsidRPr="006367B8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8</w:t>
      </w:r>
      <w:r w:rsidRPr="006367B8">
        <w:rPr>
          <w:rFonts w:ascii="Arial" w:eastAsia="Times New Roman" w:hAnsi="Arial" w:cs="Arial"/>
          <w:sz w:val="20"/>
          <w:szCs w:val="20"/>
          <w:lang w:eastAsia="zh-CN"/>
        </w:rPr>
        <w:t xml:space="preserve"> cells per library in a screen with two conditions (i.e. one control condition and one experimental condition).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 Scale up the number of cells based on the number of conditions to be screened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).</w:t>
      </w:r>
    </w:p>
    <w:p w14:paraId="74F7C92E" w14:textId="77777777" w:rsidR="006367B8" w:rsidRDefault="008402A3" w:rsidP="00A71FC2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After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trypsiniz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>ing</w:t>
      </w:r>
      <w:proofErr w:type="spellEnd"/>
      <w:r w:rsidR="006367B8">
        <w:rPr>
          <w:rFonts w:ascii="Arial" w:eastAsia="Times New Roman" w:hAnsi="Arial" w:cs="Arial"/>
          <w:sz w:val="20"/>
          <w:szCs w:val="20"/>
          <w:lang w:eastAsia="zh-CN"/>
        </w:rPr>
        <w:t xml:space="preserve"> the cells</w:t>
      </w:r>
      <w:r w:rsidR="00AB6B25" w:rsidRPr="00FF61EF">
        <w:rPr>
          <w:rFonts w:ascii="Arial" w:eastAsia="Times New Roman" w:hAnsi="Arial" w:cs="Arial"/>
          <w:sz w:val="20"/>
          <w:szCs w:val="20"/>
          <w:lang w:eastAsia="zh-CN"/>
        </w:rPr>
        <w:t>, collect in two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50 ml polypropylene microfuge tubes</w:t>
      </w:r>
      <w:r w:rsidR="001073FB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>with</w:t>
      </w:r>
      <w:r w:rsidR="001073FB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>~</w:t>
      </w:r>
      <w:r w:rsidR="006367B8" w:rsidRPr="00FF61EF">
        <w:rPr>
          <w:rFonts w:ascii="Arial" w:eastAsia="Times New Roman" w:hAnsi="Arial" w:cs="Arial"/>
          <w:sz w:val="20"/>
          <w:szCs w:val="20"/>
          <w:lang w:eastAsia="zh-CN"/>
        </w:rPr>
        <w:t>1x10</w:t>
      </w:r>
      <w:r w:rsidR="006367B8"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8</w:t>
      </w:r>
      <w:r w:rsidR="006367B8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to 2x10</w:t>
      </w:r>
      <w:r w:rsidR="006367B8"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8</w:t>
      </w:r>
      <w:r w:rsidR="006367B8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1073FB">
        <w:rPr>
          <w:rFonts w:ascii="Arial" w:eastAsia="Times New Roman" w:hAnsi="Arial" w:cs="Arial"/>
          <w:sz w:val="20"/>
          <w:szCs w:val="20"/>
          <w:lang w:eastAsia="zh-CN"/>
        </w:rPr>
        <w:t>for each library)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  <w:r w:rsidR="00257BCA">
        <w:rPr>
          <w:rFonts w:ascii="Arial" w:eastAsia="Times New Roman" w:hAnsi="Arial" w:cs="Arial"/>
          <w:sz w:val="20"/>
          <w:szCs w:val="20"/>
          <w:lang w:eastAsia="zh-CN"/>
        </w:rPr>
        <w:t>Keep ~</w:t>
      </w:r>
      <w:r w:rsidR="00257BCA" w:rsidRPr="00257BCA">
        <w:rPr>
          <w:rFonts w:ascii="Arial" w:eastAsia="Times New Roman" w:hAnsi="Arial" w:cs="Arial"/>
          <w:sz w:val="20"/>
          <w:szCs w:val="20"/>
          <w:lang w:eastAsia="zh-CN"/>
        </w:rPr>
        <w:t>2x10</w:t>
      </w:r>
      <w:r w:rsidR="00257BCA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="00257BCA">
        <w:rPr>
          <w:rFonts w:ascii="Arial" w:eastAsia="Times New Roman" w:hAnsi="Arial" w:cs="Arial"/>
          <w:sz w:val="20"/>
          <w:szCs w:val="20"/>
          <w:lang w:eastAsia="zh-CN"/>
        </w:rPr>
        <w:t xml:space="preserve"> cells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 xml:space="preserve"> to plate for</w:t>
      </w:r>
      <w:r w:rsidR="00257BCA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 w:rsidR="00257BCA">
        <w:rPr>
          <w:rFonts w:ascii="Arial" w:eastAsia="Times New Roman" w:hAnsi="Arial" w:cs="Arial"/>
          <w:sz w:val="20"/>
          <w:szCs w:val="20"/>
          <w:lang w:eastAsia="zh-CN"/>
        </w:rPr>
        <w:t>for</w:t>
      </w:r>
      <w:proofErr w:type="spellEnd"/>
      <w:r w:rsidR="00257BCA">
        <w:rPr>
          <w:rFonts w:ascii="Arial" w:eastAsia="Times New Roman" w:hAnsi="Arial" w:cs="Arial"/>
          <w:sz w:val="20"/>
          <w:szCs w:val="20"/>
          <w:lang w:eastAsia="zh-CN"/>
        </w:rPr>
        <w:t xml:space="preserve"> control plate. </w:t>
      </w:r>
    </w:p>
    <w:p w14:paraId="610882E0" w14:textId="494752A5" w:rsidR="00A71FC2" w:rsidRPr="00FF61EF" w:rsidRDefault="00915780" w:rsidP="00A71FC2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257BCA">
        <w:rPr>
          <w:rFonts w:ascii="Arial" w:eastAsia="Times New Roman" w:hAnsi="Arial" w:cs="Arial"/>
          <w:sz w:val="20"/>
          <w:szCs w:val="20"/>
          <w:lang w:eastAsia="zh-CN"/>
        </w:rPr>
        <w:t>Spin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cells</w:t>
      </w:r>
      <w:r w:rsidR="008402A3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at 1000 rpm for 5 minutes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. Discard supernatant. Add 10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>-20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ml fresh media to cells. Pipet up and down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 xml:space="preserve"> to re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-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>suspend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  <w:r w:rsidR="008402A3" w:rsidRPr="00FF61EF">
        <w:rPr>
          <w:rFonts w:ascii="Arial" w:eastAsia="Times New Roman" w:hAnsi="Arial" w:cs="Arial"/>
          <w:sz w:val="20"/>
          <w:szCs w:val="20"/>
          <w:lang w:eastAsia="zh-CN"/>
        </w:rPr>
        <w:t>Then add appropriate volumes (</w:t>
      </w:r>
      <w:r w:rsidR="001073FB" w:rsidRPr="00FF61EF">
        <w:rPr>
          <w:rFonts w:ascii="Arial" w:eastAsia="Times New Roman" w:hAnsi="Arial" w:cs="Arial"/>
          <w:sz w:val="20"/>
          <w:szCs w:val="20"/>
          <w:lang w:eastAsia="zh-CN"/>
        </w:rPr>
        <w:t>multipl</w:t>
      </w:r>
      <w:r w:rsidR="001073FB">
        <w:rPr>
          <w:rFonts w:ascii="Arial" w:eastAsia="Times New Roman" w:hAnsi="Arial" w:cs="Arial"/>
          <w:sz w:val="20"/>
          <w:szCs w:val="20"/>
          <w:lang w:eastAsia="zh-CN"/>
        </w:rPr>
        <w:t xml:space="preserve">y </w:t>
      </w:r>
      <w:r w:rsidR="008402A3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the tested volume above by 54) of virus </w:t>
      </w:r>
      <w:r w:rsidR="002A0A24">
        <w:rPr>
          <w:rFonts w:ascii="Arial" w:eastAsia="Times New Roman" w:hAnsi="Arial" w:cs="Arial"/>
          <w:sz w:val="20"/>
          <w:szCs w:val="20"/>
          <w:lang w:eastAsia="zh-CN"/>
        </w:rPr>
        <w:t xml:space="preserve">and 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 xml:space="preserve">add </w:t>
      </w:r>
      <w:proofErr w:type="spellStart"/>
      <w:r w:rsidR="008402A3" w:rsidRPr="00FF61EF">
        <w:rPr>
          <w:rFonts w:ascii="Arial" w:eastAsia="Times New Roman" w:hAnsi="Arial" w:cs="Arial"/>
          <w:sz w:val="20"/>
          <w:szCs w:val="20"/>
          <w:lang w:eastAsia="zh-CN"/>
        </w:rPr>
        <w:t>polybrene</w:t>
      </w:r>
      <w:proofErr w:type="spellEnd"/>
      <w:r w:rsidR="008402A3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into each tube</w:t>
      </w:r>
      <w:r w:rsidR="006367B8">
        <w:rPr>
          <w:rFonts w:ascii="Arial" w:eastAsia="Times New Roman" w:hAnsi="Arial" w:cs="Arial"/>
          <w:sz w:val="20"/>
          <w:szCs w:val="20"/>
          <w:lang w:eastAsia="zh-CN"/>
        </w:rPr>
        <w:t xml:space="preserve"> at a concentration of 1 µg/</w:t>
      </w:r>
      <w:proofErr w:type="spellStart"/>
      <w:r w:rsidR="006367B8">
        <w:rPr>
          <w:rFonts w:ascii="Arial" w:eastAsia="Times New Roman" w:hAnsi="Arial" w:cs="Arial"/>
          <w:sz w:val="20"/>
          <w:szCs w:val="20"/>
          <w:lang w:eastAsia="zh-CN"/>
        </w:rPr>
        <w:t>mL</w:t>
      </w:r>
      <w:r w:rsidR="008402A3" w:rsidRPr="00FF61EF">
        <w:rPr>
          <w:rFonts w:ascii="Arial" w:eastAsia="Times New Roman" w:hAnsi="Arial" w:cs="Arial"/>
          <w:sz w:val="20"/>
          <w:szCs w:val="20"/>
          <w:lang w:eastAsia="zh-CN"/>
        </w:rPr>
        <w:t>.</w:t>
      </w:r>
      <w:proofErr w:type="spellEnd"/>
      <w:r w:rsidR="008402A3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Pipet up and down</w:t>
      </w:r>
      <w:r w:rsidR="00707563" w:rsidRPr="00FF61EF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14:paraId="58AF5A1A" w14:textId="12789AF9" w:rsidR="00707563" w:rsidRPr="00FF61EF" w:rsidRDefault="006367B8" w:rsidP="00707563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Incubate cell solutions</w:t>
      </w:r>
      <w:r w:rsidR="00707563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at 37°C, 5% CO2 for 0.5-1 hour. Gently invert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every 10 minutes </w:t>
      </w:r>
      <w:r w:rsidR="00707563" w:rsidRPr="00FF61EF">
        <w:rPr>
          <w:rFonts w:ascii="Arial" w:eastAsia="Times New Roman" w:hAnsi="Arial" w:cs="Arial"/>
          <w:sz w:val="20"/>
          <w:szCs w:val="20"/>
          <w:lang w:eastAsia="zh-CN"/>
        </w:rPr>
        <w:t>6–8 times to mix.</w:t>
      </w:r>
      <w:r w:rsidR="001073FB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zh-CN"/>
        </w:rPr>
        <w:t>Alternatively, you</w:t>
      </w:r>
      <w:r w:rsidR="001073FB">
        <w:rPr>
          <w:rFonts w:ascii="Arial" w:eastAsia="Times New Roman" w:hAnsi="Arial" w:cs="Arial"/>
          <w:sz w:val="20"/>
          <w:szCs w:val="20"/>
          <w:lang w:eastAsia="zh-CN"/>
        </w:rPr>
        <w:t xml:space="preserve"> can </w:t>
      </w:r>
      <w:r>
        <w:rPr>
          <w:rFonts w:ascii="Arial" w:eastAsia="Times New Roman" w:hAnsi="Arial" w:cs="Arial"/>
          <w:sz w:val="20"/>
          <w:szCs w:val="20"/>
          <w:lang w:eastAsia="zh-CN"/>
        </w:rPr>
        <w:t>rock the cells</w:t>
      </w:r>
      <w:r w:rsidR="001073FB">
        <w:rPr>
          <w:rFonts w:ascii="Arial" w:eastAsia="Times New Roman" w:hAnsi="Arial" w:cs="Arial"/>
          <w:sz w:val="20"/>
          <w:szCs w:val="20"/>
          <w:lang w:eastAsia="zh-CN"/>
        </w:rPr>
        <w:t xml:space="preserve"> or shake at 260 rpm.</w:t>
      </w:r>
    </w:p>
    <w:p w14:paraId="305C1C1D" w14:textId="6C843ABB" w:rsidR="00707563" w:rsidRPr="00FF61EF" w:rsidRDefault="00707563" w:rsidP="00A71FC2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Plate cells</w:t>
      </w:r>
      <w:r w:rsidR="00DD590D">
        <w:rPr>
          <w:rFonts w:ascii="Arial" w:eastAsia="Times New Roman" w:hAnsi="Arial" w:cs="Arial"/>
          <w:sz w:val="20"/>
          <w:szCs w:val="20"/>
          <w:lang w:eastAsia="zh-CN"/>
        </w:rPr>
        <w:t xml:space="preserve"> for each library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 </w:t>
      </w:r>
      <w:r w:rsidR="00652D65" w:rsidRPr="00FF61EF">
        <w:rPr>
          <w:rFonts w:ascii="Arial" w:eastAsia="Times New Roman" w:hAnsi="Arial" w:cs="Arial"/>
          <w:sz w:val="20"/>
          <w:szCs w:val="20"/>
          <w:lang w:eastAsia="zh-CN"/>
        </w:rPr>
        <w:t>six</w:t>
      </w:r>
      <w:r w:rsidR="00DD590D">
        <w:rPr>
          <w:rFonts w:ascii="Arial" w:eastAsia="Times New Roman" w:hAnsi="Arial" w:cs="Arial"/>
          <w:sz w:val="20"/>
          <w:szCs w:val="20"/>
          <w:lang w:eastAsia="zh-CN"/>
        </w:rPr>
        <w:t xml:space="preserve"> 15-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cm tissue culture plates separately. Add media to 25 ml.</w:t>
      </w:r>
      <w:r w:rsidR="00DD590D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16163513" w14:textId="7505962C" w:rsidR="00551552" w:rsidRPr="00257BCA" w:rsidRDefault="00551552" w:rsidP="00A71FC2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257BCA">
        <w:rPr>
          <w:rFonts w:ascii="Arial" w:eastAsia="Times New Roman" w:hAnsi="Arial" w:cs="Arial"/>
          <w:sz w:val="20"/>
          <w:szCs w:val="20"/>
          <w:lang w:eastAsia="zh-CN"/>
        </w:rPr>
        <w:t xml:space="preserve">Plate </w:t>
      </w:r>
      <w:r w:rsidR="00F30854" w:rsidRPr="00257BCA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257BCA">
        <w:rPr>
          <w:rFonts w:ascii="Arial" w:eastAsia="Times New Roman" w:hAnsi="Arial" w:cs="Arial"/>
          <w:sz w:val="20"/>
          <w:szCs w:val="20"/>
          <w:lang w:eastAsia="zh-CN"/>
        </w:rPr>
        <w:t>x10</w:t>
      </w:r>
      <w:r w:rsidRPr="00257BCA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Pr="00257BCA">
        <w:rPr>
          <w:rFonts w:ascii="Arial" w:eastAsia="Times New Roman" w:hAnsi="Arial" w:cs="Arial"/>
          <w:sz w:val="20"/>
          <w:szCs w:val="20"/>
          <w:lang w:eastAsia="zh-CN"/>
        </w:rPr>
        <w:t xml:space="preserve"> cells in a 15 cm tissue culture plate as control.</w:t>
      </w:r>
    </w:p>
    <w:p w14:paraId="21A3FB8D" w14:textId="75C3A3F3" w:rsidR="00707563" w:rsidRPr="00FF61EF" w:rsidRDefault="00551552" w:rsidP="00707563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Select cells with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puromycin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as above.</w:t>
      </w:r>
    </w:p>
    <w:p w14:paraId="0A41A66E" w14:textId="4CBCBCAB" w:rsidR="002A0A24" w:rsidRPr="002A0A24" w:rsidRDefault="00551552" w:rsidP="00707563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Incubate cells at 37°C, 5% CO2 for 72 hours</w:t>
      </w:r>
      <w:r w:rsidR="00257BCA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14:paraId="452386B4" w14:textId="0D4AD107" w:rsidR="00551552" w:rsidRPr="00FF61EF" w:rsidRDefault="00551552" w:rsidP="00707563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Check the control cells. </w:t>
      </w:r>
      <w:r w:rsidR="002A0A24">
        <w:rPr>
          <w:rFonts w:ascii="Arial" w:eastAsia="Times New Roman" w:hAnsi="Arial" w:cs="Arial"/>
          <w:sz w:val="20"/>
          <w:szCs w:val="20"/>
          <w:lang w:eastAsia="zh-CN"/>
        </w:rPr>
        <w:t xml:space="preserve">Make sure </w:t>
      </w:r>
      <w:proofErr w:type="gramStart"/>
      <w:r w:rsidR="002A0A24">
        <w:rPr>
          <w:rFonts w:ascii="Arial" w:eastAsia="Times New Roman" w:hAnsi="Arial" w:cs="Arial"/>
          <w:sz w:val="20"/>
          <w:szCs w:val="20"/>
          <w:lang w:eastAsia="zh-CN"/>
        </w:rPr>
        <w:t>all the</w:t>
      </w:r>
      <w:proofErr w:type="gramEnd"/>
      <w:r w:rsidR="002A0A24">
        <w:rPr>
          <w:rFonts w:ascii="Arial" w:eastAsia="Times New Roman" w:hAnsi="Arial" w:cs="Arial"/>
          <w:sz w:val="20"/>
          <w:szCs w:val="20"/>
          <w:lang w:eastAsia="zh-CN"/>
        </w:rPr>
        <w:t xml:space="preserve"> control cell are dead.</w:t>
      </w:r>
    </w:p>
    <w:p w14:paraId="29241609" w14:textId="77777777" w:rsidR="002B5F4D" w:rsidRDefault="007122E0" w:rsidP="002B5F4D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For screening cells, there should be 30%-50% cells survived.</w:t>
      </w:r>
    </w:p>
    <w:p w14:paraId="1F14816F" w14:textId="686E233F" w:rsidR="00DD590D" w:rsidRPr="002B5F4D" w:rsidRDefault="007122E0" w:rsidP="002B5F4D">
      <w:pPr>
        <w:pStyle w:val="a3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2B5F4D">
        <w:rPr>
          <w:rFonts w:ascii="Arial" w:eastAsia="Times New Roman" w:hAnsi="Arial" w:cs="Arial"/>
          <w:sz w:val="20"/>
          <w:szCs w:val="20"/>
          <w:lang w:eastAsia="zh-CN"/>
        </w:rPr>
        <w:t>Incubate cells at 37°C, 5% CO2 for 48 hours.</w:t>
      </w:r>
      <w:r w:rsidR="002A0A24" w:rsidRPr="002B5F4D">
        <w:rPr>
          <w:rFonts w:ascii="Arial" w:eastAsia="Times New Roman" w:hAnsi="Arial" w:cs="Arial"/>
          <w:b/>
          <w:sz w:val="20"/>
          <w:szCs w:val="20"/>
          <w:lang w:eastAsia="zh-CN"/>
        </w:rPr>
        <w:br/>
      </w:r>
    </w:p>
    <w:p w14:paraId="65039607" w14:textId="77777777" w:rsidR="00DD590D" w:rsidRDefault="00DD590D" w:rsidP="00DD590D">
      <w:pPr>
        <w:ind w:left="108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4809B768" w14:textId="37CDE1EE" w:rsidR="002B5F4D" w:rsidRDefault="00DD590D" w:rsidP="00DD590D">
      <w:pPr>
        <w:ind w:left="1080" w:hanging="1080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DD590D">
        <w:rPr>
          <w:rFonts w:ascii="Arial" w:eastAsia="Times New Roman" w:hAnsi="Arial" w:cs="Arial"/>
          <w:b/>
          <w:sz w:val="20"/>
          <w:szCs w:val="20"/>
          <w:lang w:eastAsia="zh-CN"/>
        </w:rPr>
        <w:t>CRISPR Screen</w:t>
      </w:r>
    </w:p>
    <w:p w14:paraId="21DB332A" w14:textId="77777777" w:rsidR="00DD590D" w:rsidRPr="00DD590D" w:rsidRDefault="00DD590D" w:rsidP="00DD590D">
      <w:pPr>
        <w:ind w:left="1080" w:hanging="108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2A531DEB" w14:textId="20D46176" w:rsidR="002C3916" w:rsidRPr="00FF61EF" w:rsidRDefault="00380216" w:rsidP="00380216">
      <w:pPr>
        <w:pStyle w:val="a3"/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Harvest day 0 samples and culture cells in particular conditions</w:t>
      </w:r>
      <w:r w:rsidR="00FB7455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according to the interest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14:paraId="527094DC" w14:textId="77777777" w:rsidR="00DD590D" w:rsidRDefault="00AB6B25" w:rsidP="00220D96">
      <w:pPr>
        <w:pStyle w:val="a3"/>
        <w:numPr>
          <w:ilvl w:val="1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Trypsinize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DD590D">
        <w:rPr>
          <w:rFonts w:ascii="Arial" w:eastAsia="Times New Roman" w:hAnsi="Arial" w:cs="Arial"/>
          <w:sz w:val="20"/>
          <w:szCs w:val="20"/>
          <w:lang w:eastAsia="zh-CN"/>
        </w:rPr>
        <w:t xml:space="preserve">the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cells</w:t>
      </w:r>
      <w:r w:rsidR="00DD590D">
        <w:rPr>
          <w:rFonts w:ascii="Arial" w:eastAsia="Times New Roman" w:hAnsi="Arial" w:cs="Arial"/>
          <w:sz w:val="20"/>
          <w:szCs w:val="20"/>
          <w:lang w:eastAsia="zh-CN"/>
        </w:rPr>
        <w:t>, and collect in one tube pre library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  <w:r w:rsidR="0015178A" w:rsidRPr="00FF61EF">
        <w:rPr>
          <w:rFonts w:ascii="Arial" w:eastAsia="Times New Roman" w:hAnsi="Arial" w:cs="Arial"/>
          <w:sz w:val="20"/>
          <w:szCs w:val="20"/>
          <w:lang w:eastAsia="zh-CN"/>
        </w:rPr>
        <w:t>Count the number of cells for each libra</w:t>
      </w:r>
      <w:r w:rsidR="00220D96">
        <w:rPr>
          <w:rFonts w:ascii="Arial" w:eastAsia="Times New Roman" w:hAnsi="Arial" w:cs="Arial"/>
          <w:sz w:val="20"/>
          <w:szCs w:val="20"/>
          <w:lang w:eastAsia="zh-CN"/>
        </w:rPr>
        <w:t>ry. The cells should be more than</w:t>
      </w:r>
      <w:r w:rsidR="0015178A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183489" w:rsidRPr="00FF61EF">
        <w:rPr>
          <w:rFonts w:ascii="Arial" w:eastAsia="Times New Roman" w:hAnsi="Arial" w:cs="Arial"/>
          <w:sz w:val="20"/>
          <w:szCs w:val="20"/>
          <w:lang w:eastAsia="zh-CN"/>
        </w:rPr>
        <w:t>6x10</w:t>
      </w:r>
      <w:r w:rsidR="00183489"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="00220D96">
        <w:rPr>
          <w:rFonts w:ascii="Arial" w:eastAsia="Times New Roman" w:hAnsi="Arial" w:cs="Arial"/>
          <w:sz w:val="20"/>
          <w:szCs w:val="20"/>
          <w:lang w:eastAsia="zh-CN"/>
        </w:rPr>
        <w:t xml:space="preserve"> for one</w:t>
      </w:r>
      <w:r w:rsidR="0018348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lib</w:t>
      </w:r>
      <w:r w:rsidR="00652D65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rary. </w:t>
      </w:r>
    </w:p>
    <w:p w14:paraId="5B14416E" w14:textId="77777777" w:rsidR="00DD590D" w:rsidRDefault="00DD590D" w:rsidP="00220D96">
      <w:pPr>
        <w:pStyle w:val="a3"/>
        <w:numPr>
          <w:ilvl w:val="1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Re-plate 3x10</w:t>
      </w:r>
      <w:r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>
        <w:rPr>
          <w:rFonts w:ascii="Arial" w:eastAsia="Times New Roman" w:hAnsi="Arial" w:cs="Arial"/>
          <w:sz w:val="20"/>
          <w:szCs w:val="20"/>
          <w:lang w:eastAsia="zh-CN"/>
        </w:rPr>
        <w:t>-5x10</w:t>
      </w:r>
      <w:r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cells per condition per library. </w:t>
      </w:r>
    </w:p>
    <w:p w14:paraId="6DAA0C9B" w14:textId="644B08C4" w:rsidR="00220D96" w:rsidRDefault="00652D65" w:rsidP="00220D96">
      <w:pPr>
        <w:pStyle w:val="a3"/>
        <w:numPr>
          <w:ilvl w:val="1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Store </w:t>
      </w:r>
      <w:r w:rsidR="002B5F4D">
        <w:rPr>
          <w:rFonts w:ascii="Arial" w:eastAsia="Times New Roman" w:hAnsi="Arial" w:cs="Arial"/>
          <w:sz w:val="20"/>
          <w:szCs w:val="20"/>
          <w:lang w:eastAsia="zh-CN"/>
        </w:rPr>
        <w:t xml:space="preserve">pellet of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3x10</w:t>
      </w:r>
      <w:r w:rsidRPr="00FF61E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2D022E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or more cells </w:t>
      </w:r>
      <w:r w:rsidR="00DD590D">
        <w:rPr>
          <w:rFonts w:ascii="Arial" w:eastAsia="Times New Roman" w:hAnsi="Arial" w:cs="Arial"/>
          <w:sz w:val="20"/>
          <w:szCs w:val="20"/>
          <w:lang w:eastAsia="zh-CN"/>
        </w:rPr>
        <w:t xml:space="preserve">for each library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at -20°C</w:t>
      </w:r>
      <w:r w:rsidR="008B04A0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220D96">
        <w:rPr>
          <w:rFonts w:ascii="Arial" w:eastAsia="Times New Roman" w:hAnsi="Arial" w:cs="Arial"/>
          <w:sz w:val="20"/>
          <w:szCs w:val="20"/>
          <w:lang w:eastAsia="zh-CN"/>
        </w:rPr>
        <w:t xml:space="preserve">as </w:t>
      </w:r>
      <w:r w:rsidR="00DD590D">
        <w:rPr>
          <w:rFonts w:ascii="Arial" w:eastAsia="Times New Roman" w:hAnsi="Arial" w:cs="Arial"/>
          <w:sz w:val="20"/>
          <w:szCs w:val="20"/>
          <w:lang w:eastAsia="zh-CN"/>
        </w:rPr>
        <w:t xml:space="preserve">a Day 0 </w:t>
      </w:r>
      <w:proofErr w:type="spellStart"/>
      <w:r w:rsidR="00DD590D">
        <w:rPr>
          <w:rFonts w:ascii="Arial" w:eastAsia="Times New Roman" w:hAnsi="Arial" w:cs="Arial"/>
          <w:sz w:val="20"/>
          <w:szCs w:val="20"/>
          <w:lang w:eastAsia="zh-CN"/>
        </w:rPr>
        <w:t>timepoint</w:t>
      </w:r>
      <w:proofErr w:type="spellEnd"/>
      <w:r w:rsidR="00220D96">
        <w:rPr>
          <w:rFonts w:ascii="Arial" w:eastAsia="Times New Roman" w:hAnsi="Arial" w:cs="Arial"/>
          <w:sz w:val="20"/>
          <w:szCs w:val="20"/>
          <w:lang w:eastAsia="zh-CN"/>
        </w:rPr>
        <w:t xml:space="preserve"> sample.</w:t>
      </w:r>
      <w:ins w:id="0" w:author="Kexin Xu" w:date="2016-03-17T10:24:00Z">
        <w:r w:rsidR="008E3659">
          <w:rPr>
            <w:rFonts w:ascii="Arial" w:eastAsia="Times New Roman" w:hAnsi="Arial" w:cs="Arial"/>
            <w:sz w:val="20"/>
            <w:szCs w:val="20"/>
            <w:lang w:eastAsia="zh-CN"/>
          </w:rPr>
          <w:t xml:space="preserve"> </w:t>
        </w:r>
      </w:ins>
    </w:p>
    <w:p w14:paraId="7194F7E7" w14:textId="7C0FFC21" w:rsidR="00220D96" w:rsidRDefault="00220D96" w:rsidP="00220D96">
      <w:pPr>
        <w:pStyle w:val="a3"/>
        <w:numPr>
          <w:ilvl w:val="1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Culture the rest of cells for</w:t>
      </w:r>
      <w:r>
        <w:rPr>
          <w:rFonts w:ascii="Arial" w:eastAsia="Times New Roman" w:hAnsi="Arial" w:cs="Arial" w:hint="eastAsia"/>
          <w:sz w:val="20"/>
          <w:szCs w:val="20"/>
          <w:lang w:eastAsia="zh-CN"/>
        </w:rPr>
        <w:t xml:space="preserve"> more than </w:t>
      </w:r>
      <w:r>
        <w:rPr>
          <w:rFonts w:ascii="Arial" w:eastAsia="Times New Roman" w:hAnsi="Arial" w:cs="Arial"/>
          <w:sz w:val="20"/>
          <w:szCs w:val="20"/>
          <w:lang w:eastAsia="zh-CN"/>
        </w:rPr>
        <w:t>2 weeks.</w:t>
      </w:r>
      <w:r>
        <w:rPr>
          <w:rFonts w:ascii="Arial" w:eastAsia="Times New Roman" w:hAnsi="Arial" w:cs="Arial" w:hint="eastAsia"/>
          <w:sz w:val="20"/>
          <w:szCs w:val="20"/>
          <w:lang w:eastAsia="zh-CN"/>
        </w:rPr>
        <w:t xml:space="preserve"> (If the cell doubling time is about 2~3 days, it better to culture the cells for 1 month.)</w:t>
      </w:r>
    </w:p>
    <w:p w14:paraId="7B83AF0A" w14:textId="4EF9DFDD" w:rsidR="00DD590D" w:rsidRDefault="00DD590D" w:rsidP="00220D96">
      <w:pPr>
        <w:pStyle w:val="a3"/>
        <w:numPr>
          <w:ilvl w:val="1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When the cells reach </w:t>
      </w: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confluency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or at selected </w:t>
      </w: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timepoints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>, collect cells, count, and re-plate as above, always maintaining a population of at least 3x10</w:t>
      </w:r>
      <w:r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cells in culture to have adequate coverage of the </w:t>
      </w: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sgRNA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library. It is ideal to track the numbers of doublings for each cell population.</w:t>
      </w:r>
    </w:p>
    <w:p w14:paraId="6FC311C8" w14:textId="77777777" w:rsidR="002B5F4D" w:rsidRDefault="00DD590D" w:rsidP="002B5F4D">
      <w:pPr>
        <w:pStyle w:val="a3"/>
        <w:numPr>
          <w:ilvl w:val="1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When the desired number of doublings has been reached, collect the final </w:t>
      </w:r>
      <w:r w:rsidR="002B5F4D">
        <w:rPr>
          <w:rFonts w:ascii="Arial" w:eastAsia="Times New Roman" w:hAnsi="Arial" w:cs="Arial"/>
          <w:sz w:val="20"/>
          <w:szCs w:val="20"/>
          <w:lang w:eastAsia="zh-CN"/>
        </w:rPr>
        <w:t>samples and freeze in a 15-mL centrifuge tube.</w:t>
      </w:r>
    </w:p>
    <w:p w14:paraId="2CF487E3" w14:textId="77777777" w:rsidR="002B5F4D" w:rsidRDefault="002B5F4D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04FCD36" w14:textId="77777777" w:rsidR="00605B69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08069DC" w14:textId="77777777" w:rsidR="00605B69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5969DD36" w14:textId="77777777" w:rsidR="00605B69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4D58349D" w14:textId="77777777" w:rsidR="00605B69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4BE741BA" w14:textId="77777777" w:rsidR="00605B69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1D15C7C" w14:textId="77777777" w:rsidR="00605B69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57D5A157" w14:textId="77777777" w:rsidR="00605B69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3C0DDB85" w14:textId="7AAB3ECD" w:rsidR="002B5F4D" w:rsidRDefault="002B5F4D" w:rsidP="002B5F4D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sz w:val="20"/>
          <w:szCs w:val="20"/>
          <w:lang w:eastAsia="zh-CN"/>
        </w:rPr>
        <w:t>DNA Extraction</w:t>
      </w:r>
    </w:p>
    <w:p w14:paraId="40A664A5" w14:textId="77777777" w:rsidR="002B5F4D" w:rsidRDefault="002B5F4D" w:rsidP="002B5F4D">
      <w:pPr>
        <w:rPr>
          <w:rFonts w:ascii="Arial" w:eastAsia="Times New Roman" w:hAnsi="Arial" w:cs="Arial"/>
          <w:b/>
          <w:i/>
          <w:sz w:val="20"/>
          <w:szCs w:val="20"/>
          <w:lang w:eastAsia="zh-CN"/>
        </w:rPr>
      </w:pPr>
    </w:p>
    <w:p w14:paraId="752814E3" w14:textId="77777777" w:rsidR="002B5F4D" w:rsidRDefault="002B5F4D" w:rsidP="002B5F4D">
      <w:pPr>
        <w:rPr>
          <w:rFonts w:ascii="Arial" w:eastAsia="Times New Roman" w:hAnsi="Arial" w:cs="Arial"/>
          <w:b/>
          <w:i/>
          <w:sz w:val="20"/>
          <w:szCs w:val="20"/>
          <w:lang w:eastAsia="zh-CN"/>
        </w:rPr>
      </w:pPr>
      <w:r w:rsidRPr="001E3336">
        <w:rPr>
          <w:rFonts w:ascii="Arial" w:eastAsia="Times New Roman" w:hAnsi="Arial" w:cs="Arial"/>
          <w:b/>
          <w:i/>
          <w:sz w:val="20"/>
          <w:szCs w:val="20"/>
          <w:lang w:eastAsia="zh-CN"/>
        </w:rPr>
        <w:t>Materials needed:</w:t>
      </w:r>
    </w:p>
    <w:p w14:paraId="1DB63D5B" w14:textId="77777777" w:rsidR="002B5F4D" w:rsidRDefault="002B5F4D" w:rsidP="002B5F4D">
      <w:pPr>
        <w:rPr>
          <w:rFonts w:ascii="Arial" w:eastAsia="Times New Roman" w:hAnsi="Arial" w:cs="Arial"/>
          <w:b/>
          <w:i/>
          <w:sz w:val="20"/>
          <w:szCs w:val="20"/>
          <w:lang w:eastAsia="zh-CN"/>
        </w:rPr>
      </w:pPr>
    </w:p>
    <w:p w14:paraId="4A6FF079" w14:textId="3EE0A823" w:rsidR="002B5F4D" w:rsidRPr="002B5F4D" w:rsidRDefault="002B5F4D" w:rsidP="002B5F4D">
      <w:pPr>
        <w:pStyle w:val="a3"/>
        <w:numPr>
          <w:ilvl w:val="0"/>
          <w:numId w:val="15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PBS</w:t>
      </w:r>
    </w:p>
    <w:p w14:paraId="6D1AF973" w14:textId="34BBE1B9" w:rsidR="002B5F4D" w:rsidRPr="002B5F4D" w:rsidRDefault="002B5F4D" w:rsidP="002B5F4D">
      <w:pPr>
        <w:pStyle w:val="a3"/>
        <w:numPr>
          <w:ilvl w:val="0"/>
          <w:numId w:val="15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zh-CN"/>
        </w:rPr>
        <w:t>Qiagen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Blood and Cell Culture Midi kit </w:t>
      </w:r>
    </w:p>
    <w:p w14:paraId="54AED0B3" w14:textId="1797F1D8" w:rsidR="002B5F4D" w:rsidRPr="002B5F4D" w:rsidRDefault="002B5F4D" w:rsidP="002B5F4D">
      <w:pPr>
        <w:pStyle w:val="a3"/>
        <w:numPr>
          <w:ilvl w:val="0"/>
          <w:numId w:val="15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Or</w:t>
      </w:r>
    </w:p>
    <w:p w14:paraId="518933E0" w14:textId="6F10F9C1" w:rsidR="002B5F4D" w:rsidRPr="00531986" w:rsidRDefault="002B5F4D" w:rsidP="00531986">
      <w:pPr>
        <w:pStyle w:val="a3"/>
        <w:numPr>
          <w:ilvl w:val="0"/>
          <w:numId w:val="18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DMS </w:t>
      </w:r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Lysis</w:t>
      </w:r>
      <w:proofErr w:type="spellEnd"/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Buffer (ddH2O, NaCl2, SDS, EDTA, </w:t>
      </w:r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Tris-HCl</w:t>
      </w:r>
      <w:proofErr w:type="spellEnd"/>
      <w:r w:rsidRPr="00531986">
        <w:rPr>
          <w:rFonts w:ascii="Arial" w:eastAsia="Times New Roman" w:hAnsi="Arial" w:cs="Arial"/>
          <w:sz w:val="20"/>
          <w:szCs w:val="20"/>
          <w:lang w:eastAsia="zh-CN"/>
        </w:rPr>
        <w:t>)</w:t>
      </w:r>
    </w:p>
    <w:p w14:paraId="28375DAA" w14:textId="47D13F8F" w:rsidR="002B5F4D" w:rsidRPr="00605B69" w:rsidRDefault="004931A1" w:rsidP="00531986">
      <w:pPr>
        <w:pStyle w:val="a3"/>
        <w:numPr>
          <w:ilvl w:val="0"/>
          <w:numId w:val="18"/>
        </w:numPr>
        <w:rPr>
          <w:rFonts w:ascii="Arial" w:eastAsia="Times New Roman" w:hAnsi="Arial" w:cs="Arial"/>
          <w:b/>
          <w:sz w:val="20"/>
          <w:szCs w:val="20"/>
          <w:lang w:eastAsia="zh-CN"/>
        </w:rPr>
      </w:pPr>
      <w:bookmarkStart w:id="1" w:name="_GoBack"/>
      <w:bookmarkEnd w:id="1"/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RNAase</w:t>
      </w:r>
      <w:proofErr w:type="spellEnd"/>
      <w:r w:rsidRPr="00531986">
        <w:rPr>
          <w:rFonts w:ascii="Arial" w:eastAsia="Times New Roman" w:hAnsi="Arial" w:cs="Arial"/>
          <w:sz w:val="20"/>
          <w:szCs w:val="20"/>
          <w:lang w:eastAsia="zh-CN"/>
        </w:rPr>
        <w:t xml:space="preserve"> A (</w:t>
      </w:r>
      <w:proofErr w:type="spellStart"/>
      <w:r w:rsidRPr="00531986">
        <w:rPr>
          <w:rFonts w:ascii="Arial" w:eastAsia="Times New Roman" w:hAnsi="Arial" w:cs="Arial"/>
          <w:sz w:val="20"/>
          <w:szCs w:val="20"/>
          <w:lang w:eastAsia="zh-CN"/>
        </w:rPr>
        <w:t>Qiagen</w:t>
      </w:r>
      <w:proofErr w:type="spellEnd"/>
      <w:r w:rsidR="00531986">
        <w:rPr>
          <w:rFonts w:ascii="Arial" w:eastAsia="Times New Roman" w:hAnsi="Arial" w:cs="Arial"/>
          <w:sz w:val="20"/>
          <w:szCs w:val="20"/>
          <w:lang w:eastAsia="zh-CN"/>
        </w:rPr>
        <w:t>)</w:t>
      </w:r>
    </w:p>
    <w:p w14:paraId="13C3B3BB" w14:textId="77777777" w:rsidR="00605B69" w:rsidRPr="00605B69" w:rsidRDefault="00605B69" w:rsidP="00605B69">
      <w:pPr>
        <w:ind w:left="36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3BEAE0DB" w14:textId="6CAA37AC" w:rsidR="00FB55C9" w:rsidRPr="002B5F4D" w:rsidRDefault="00605B69" w:rsidP="002B5F4D">
      <w:p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1. </w:t>
      </w:r>
      <w:r w:rsidR="002B5F4D" w:rsidRPr="002B5F4D">
        <w:rPr>
          <w:rFonts w:ascii="Arial" w:eastAsia="Times New Roman" w:hAnsi="Arial" w:cs="Arial"/>
          <w:sz w:val="20"/>
          <w:szCs w:val="20"/>
          <w:lang w:eastAsia="zh-CN"/>
        </w:rPr>
        <w:t>T</w:t>
      </w:r>
      <w:r w:rsidR="00D27068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haw </w:t>
      </w:r>
      <w:r w:rsidR="008B04A0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the </w:t>
      </w:r>
      <w:r w:rsidR="00220D96" w:rsidRPr="002B5F4D">
        <w:rPr>
          <w:rFonts w:ascii="Arial" w:eastAsia="Times New Roman" w:hAnsi="Arial" w:cs="Arial"/>
          <w:sz w:val="20"/>
          <w:szCs w:val="20"/>
          <w:lang w:eastAsia="zh-CN"/>
        </w:rPr>
        <w:t>0 day sample</w:t>
      </w:r>
      <w:r w:rsidR="002B5F4D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 and any selected </w:t>
      </w:r>
      <w:proofErr w:type="spellStart"/>
      <w:r w:rsidR="002B5F4D" w:rsidRPr="002B5F4D">
        <w:rPr>
          <w:rFonts w:ascii="Arial" w:eastAsia="Times New Roman" w:hAnsi="Arial" w:cs="Arial"/>
          <w:sz w:val="20"/>
          <w:szCs w:val="20"/>
          <w:lang w:eastAsia="zh-CN"/>
        </w:rPr>
        <w:t>timepoint</w:t>
      </w:r>
      <w:proofErr w:type="spellEnd"/>
      <w:r w:rsidR="002B5F4D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 samples</w:t>
      </w:r>
      <w:r w:rsidR="008B04A0" w:rsidRPr="002B5F4D">
        <w:rPr>
          <w:rFonts w:ascii="Arial" w:eastAsia="Times New Roman" w:hAnsi="Arial" w:cs="Arial"/>
          <w:sz w:val="20"/>
          <w:szCs w:val="20"/>
          <w:lang w:eastAsia="zh-CN"/>
        </w:rPr>
        <w:t>. Extract</w:t>
      </w:r>
      <w:r w:rsidR="008411FB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 genomic DNA with a Blood &amp;</w:t>
      </w:r>
      <w:r w:rsidR="008B04A0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 Cell Culture Midi kit (</w:t>
      </w:r>
      <w:proofErr w:type="spellStart"/>
      <w:r w:rsidR="008B04A0" w:rsidRPr="002B5F4D">
        <w:rPr>
          <w:rFonts w:ascii="Arial" w:eastAsia="Times New Roman" w:hAnsi="Arial" w:cs="Arial"/>
          <w:sz w:val="20"/>
          <w:szCs w:val="20"/>
          <w:lang w:eastAsia="zh-CN"/>
        </w:rPr>
        <w:t>Qiagen</w:t>
      </w:r>
      <w:proofErr w:type="spellEnd"/>
      <w:r w:rsidR="008B04A0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) </w:t>
      </w:r>
      <w:r w:rsidR="008B04A0" w:rsidRPr="002B5F4D">
        <w:rPr>
          <w:rFonts w:ascii="Arial" w:eastAsia="Times New Roman" w:hAnsi="Arial" w:cs="Arial"/>
          <w:b/>
          <w:sz w:val="20"/>
          <w:szCs w:val="20"/>
          <w:lang w:eastAsia="zh-CN"/>
        </w:rPr>
        <w:t>or</w:t>
      </w:r>
      <w:r w:rsidR="008B04A0" w:rsidRPr="002B5F4D">
        <w:rPr>
          <w:rFonts w:ascii="Arial" w:eastAsia="Times New Roman" w:hAnsi="Arial" w:cs="Arial"/>
          <w:sz w:val="20"/>
          <w:szCs w:val="20"/>
          <w:lang w:eastAsia="zh-CN"/>
        </w:rPr>
        <w:t xml:space="preserve"> follow these instructions:</w:t>
      </w:r>
    </w:p>
    <w:p w14:paraId="5E2D0F7F" w14:textId="77777777" w:rsidR="00605B69" w:rsidRDefault="00011777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Wash cells with PBS </w:t>
      </w:r>
      <w:r w:rsidR="002B5F4D">
        <w:rPr>
          <w:rFonts w:ascii="Arial" w:eastAsia="Times New Roman" w:hAnsi="Arial" w:cs="Arial"/>
          <w:sz w:val="20"/>
          <w:szCs w:val="20"/>
          <w:lang w:eastAsia="zh-CN"/>
        </w:rPr>
        <w:t xml:space="preserve">(if not washed during collection)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and spin at 1000 rpm for 5 minutes. Discard supernatant. </w:t>
      </w:r>
      <w:r w:rsidR="00CC7FC7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Add DMS </w:t>
      </w:r>
      <w:proofErr w:type="spellStart"/>
      <w:r w:rsidR="00CC7FC7" w:rsidRPr="00FF61EF">
        <w:rPr>
          <w:rFonts w:ascii="Arial" w:eastAsia="Times New Roman" w:hAnsi="Arial" w:cs="Arial"/>
          <w:sz w:val="20"/>
          <w:szCs w:val="20"/>
          <w:lang w:eastAsia="zh-CN"/>
        </w:rPr>
        <w:t>lysis</w:t>
      </w:r>
      <w:proofErr w:type="spellEnd"/>
      <w:r w:rsidR="00CC7FC7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buffer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2B3772" w:rsidRPr="00FF61EF">
        <w:rPr>
          <w:rFonts w:ascii="Arial" w:eastAsia="Times New Roman" w:hAnsi="Arial" w:cs="Arial"/>
          <w:sz w:val="20"/>
          <w:szCs w:val="20"/>
          <w:lang w:eastAsia="zh-CN"/>
        </w:rPr>
        <w:t>to each</w:t>
      </w:r>
      <w:r w:rsidR="002B3772">
        <w:rPr>
          <w:rFonts w:ascii="Arial" w:eastAsia="Times New Roman" w:hAnsi="Arial" w:cs="Arial"/>
          <w:sz w:val="20"/>
          <w:szCs w:val="20"/>
          <w:lang w:eastAsia="zh-CN"/>
        </w:rPr>
        <w:t xml:space="preserve"> of the</w:t>
      </w:r>
      <w:r w:rsidR="002B3772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time point samples</w:t>
      </w:r>
      <w:r w:rsidR="002B3772" w:rsidRPr="00FF61EF" w:rsidDel="002B3772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8116B1">
        <w:rPr>
          <w:rFonts w:ascii="Arial" w:eastAsia="Times New Roman" w:hAnsi="Arial" w:cs="Arial"/>
          <w:sz w:val="20"/>
          <w:szCs w:val="20"/>
          <w:lang w:eastAsia="zh-CN"/>
        </w:rPr>
        <w:t>and pipette up and down. Use 3 mL for 3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>x10</w:t>
      </w:r>
      <w:r w:rsidR="004931A1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8116B1">
        <w:rPr>
          <w:rFonts w:ascii="Arial" w:eastAsia="Times New Roman" w:hAnsi="Arial" w:cs="Arial"/>
          <w:sz w:val="20"/>
          <w:szCs w:val="20"/>
          <w:lang w:eastAsia="zh-CN"/>
        </w:rPr>
        <w:t>cells, 5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8116B1">
        <w:rPr>
          <w:rFonts w:ascii="Arial" w:eastAsia="Times New Roman" w:hAnsi="Arial" w:cs="Arial"/>
          <w:sz w:val="20"/>
          <w:szCs w:val="20"/>
          <w:lang w:eastAsia="zh-CN"/>
        </w:rPr>
        <w:t xml:space="preserve">mL for 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>7.5x10</w:t>
      </w:r>
      <w:r w:rsidR="004931A1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7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>-</w:t>
      </w:r>
      <w:r w:rsidR="008116B1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>x10</w:t>
      </w:r>
      <w:r w:rsidR="004931A1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8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8116B1">
        <w:rPr>
          <w:rFonts w:ascii="Arial" w:eastAsia="Times New Roman" w:hAnsi="Arial" w:cs="Arial"/>
          <w:sz w:val="20"/>
          <w:szCs w:val="20"/>
          <w:lang w:eastAsia="zh-CN"/>
        </w:rPr>
        <w:t>cells.</w:t>
      </w:r>
    </w:p>
    <w:p w14:paraId="1C8F1443" w14:textId="77777777" w:rsidR="00605B69" w:rsidRDefault="00605B69" w:rsidP="00605B69">
      <w:pPr>
        <w:ind w:left="1080" w:firstLine="360"/>
        <w:rPr>
          <w:rFonts w:ascii="Arial" w:eastAsia="Times New Roman" w:hAnsi="Arial" w:cs="Arial"/>
          <w:sz w:val="20"/>
          <w:szCs w:val="20"/>
          <w:u w:val="single"/>
          <w:lang w:eastAsia="zh-CN"/>
        </w:rPr>
      </w:pPr>
    </w:p>
    <w:p w14:paraId="298DD30C" w14:textId="01B864A4" w:rsidR="008116B1" w:rsidRPr="00605B69" w:rsidRDefault="008116B1" w:rsidP="00605B69">
      <w:pPr>
        <w:ind w:left="1080" w:firstLine="36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u w:val="single"/>
          <w:lang w:eastAsia="zh-CN"/>
        </w:rPr>
        <w:t xml:space="preserve">DMS </w:t>
      </w:r>
      <w:proofErr w:type="spellStart"/>
      <w:r w:rsidRPr="00605B69">
        <w:rPr>
          <w:rFonts w:ascii="Arial" w:eastAsia="Times New Roman" w:hAnsi="Arial" w:cs="Arial"/>
          <w:sz w:val="20"/>
          <w:szCs w:val="20"/>
          <w:u w:val="single"/>
          <w:lang w:eastAsia="zh-CN"/>
        </w:rPr>
        <w:t>Lysis</w:t>
      </w:r>
      <w:proofErr w:type="spellEnd"/>
      <w:r w:rsidRPr="00605B69">
        <w:rPr>
          <w:rFonts w:ascii="Arial" w:eastAsia="Times New Roman" w:hAnsi="Arial" w:cs="Arial"/>
          <w:sz w:val="20"/>
          <w:szCs w:val="20"/>
          <w:u w:val="single"/>
          <w:lang w:eastAsia="zh-CN"/>
        </w:rPr>
        <w:t xml:space="preserve"> Buffer (ddH2O as solvent)</w:t>
      </w:r>
    </w:p>
    <w:p w14:paraId="6E6AF85A" w14:textId="1F998427" w:rsidR="00531986" w:rsidRPr="00605B69" w:rsidRDefault="00DF3E85" w:rsidP="00605B69">
      <w:pPr>
        <w:ind w:left="360" w:firstLine="1080"/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 w:hint="eastAsia"/>
          <w:sz w:val="20"/>
          <w:szCs w:val="20"/>
          <w:lang w:eastAsia="zh-CN"/>
        </w:rPr>
        <w:t>4</w:t>
      </w:r>
      <w:r w:rsidR="002B3772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00 </w:t>
      </w:r>
      <w:proofErr w:type="spellStart"/>
      <w:r w:rsidR="002B3772" w:rsidRPr="00605B69">
        <w:rPr>
          <w:rFonts w:ascii="Arial" w:eastAsia="Times New Roman" w:hAnsi="Arial" w:cs="Arial"/>
          <w:sz w:val="20"/>
          <w:szCs w:val="20"/>
          <w:lang w:eastAsia="zh-CN"/>
        </w:rPr>
        <w:t>m</w:t>
      </w:r>
      <w:r w:rsidR="00011777" w:rsidRPr="00605B69">
        <w:rPr>
          <w:rFonts w:ascii="Arial" w:eastAsia="Times New Roman" w:hAnsi="Arial" w:cs="Arial"/>
          <w:sz w:val="20"/>
          <w:szCs w:val="20"/>
          <w:lang w:eastAsia="zh-CN"/>
        </w:rPr>
        <w:t>M</w:t>
      </w:r>
      <w:proofErr w:type="spellEnd"/>
      <w:r w:rsidR="00011777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NaCl</w:t>
      </w:r>
      <w:r w:rsidR="00011777" w:rsidRPr="00605B69">
        <w:rPr>
          <w:rFonts w:ascii="Arial" w:eastAsia="Times New Roman" w:hAnsi="Arial" w:cs="Arial"/>
          <w:sz w:val="20"/>
          <w:szCs w:val="20"/>
          <w:vertAlign w:val="subscript"/>
          <w:lang w:eastAsia="zh-CN"/>
        </w:rPr>
        <w:t>2</w:t>
      </w:r>
    </w:p>
    <w:p w14:paraId="51728956" w14:textId="77777777" w:rsidR="00531986" w:rsidRPr="00605B69" w:rsidRDefault="00011777" w:rsidP="00605B69">
      <w:pPr>
        <w:ind w:left="360" w:firstLine="108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>0.2% SDS</w:t>
      </w:r>
    </w:p>
    <w:p w14:paraId="64F30D30" w14:textId="308CCA60" w:rsidR="00531986" w:rsidRPr="00605B69" w:rsidRDefault="002B3772" w:rsidP="00605B69">
      <w:pPr>
        <w:ind w:left="360" w:firstLine="108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1 </w:t>
      </w:r>
      <w:proofErr w:type="spellStart"/>
      <w:r w:rsidR="00011777" w:rsidRPr="00605B69">
        <w:rPr>
          <w:rFonts w:ascii="Arial" w:eastAsia="Times New Roman" w:hAnsi="Arial" w:cs="Arial"/>
          <w:sz w:val="20"/>
          <w:szCs w:val="20"/>
          <w:lang w:eastAsia="zh-CN"/>
        </w:rPr>
        <w:t>mM</w:t>
      </w:r>
      <w:proofErr w:type="spellEnd"/>
      <w:r w:rsidR="00011777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EDTA</w:t>
      </w:r>
    </w:p>
    <w:p w14:paraId="65F725CC" w14:textId="39DDBC8A" w:rsidR="00FB55C9" w:rsidRDefault="00011777" w:rsidP="00605B69">
      <w:pPr>
        <w:ind w:left="360" w:firstLine="1080"/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10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mM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Tris-HCl</w:t>
      </w:r>
      <w:proofErr w:type="spellEnd"/>
      <w:r w:rsidR="00DF3E85">
        <w:rPr>
          <w:rFonts w:ascii="Arial" w:eastAsia="Times New Roman" w:hAnsi="Arial" w:cs="Arial" w:hint="eastAsia"/>
          <w:sz w:val="20"/>
          <w:szCs w:val="20"/>
          <w:lang w:eastAsia="zh-CN"/>
        </w:rPr>
        <w:t xml:space="preserve">  (</w:t>
      </w:r>
      <w:proofErr w:type="spellStart"/>
      <w:r w:rsidR="00DF3E85">
        <w:rPr>
          <w:rFonts w:ascii="Arial" w:eastAsia="Times New Roman" w:hAnsi="Arial" w:cs="Arial" w:hint="eastAsia"/>
          <w:sz w:val="20"/>
          <w:szCs w:val="20"/>
          <w:lang w:eastAsia="zh-CN"/>
        </w:rPr>
        <w:t>ph</w:t>
      </w:r>
      <w:proofErr w:type="spellEnd"/>
      <w:r w:rsidR="00DF3E85">
        <w:rPr>
          <w:rFonts w:ascii="Arial" w:eastAsia="Times New Roman" w:hAnsi="Arial" w:cs="Arial" w:hint="eastAsia"/>
          <w:sz w:val="20"/>
          <w:szCs w:val="20"/>
          <w:lang w:eastAsia="zh-CN"/>
        </w:rPr>
        <w:t xml:space="preserve"> 8.0)</w:t>
      </w:r>
    </w:p>
    <w:p w14:paraId="3809094F" w14:textId="77777777" w:rsidR="00605B69" w:rsidRPr="00605B69" w:rsidRDefault="00605B69" w:rsidP="00605B69">
      <w:pPr>
        <w:ind w:left="360" w:firstLine="108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1BCB838A" w14:textId="5ABCAE72" w:rsidR="00FB55C9" w:rsidRPr="00FF61EF" w:rsidRDefault="00011777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Add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RNAase</w:t>
      </w:r>
      <w:proofErr w:type="spellEnd"/>
      <w:r w:rsidR="004931A1">
        <w:rPr>
          <w:rFonts w:ascii="Arial" w:eastAsia="Times New Roman" w:hAnsi="Arial" w:cs="Arial"/>
          <w:sz w:val="20"/>
          <w:szCs w:val="20"/>
          <w:lang w:eastAsia="zh-CN"/>
        </w:rPr>
        <w:t xml:space="preserve"> A at a final concentration of 100 µg/</w:t>
      </w:r>
      <w:proofErr w:type="spellStart"/>
      <w:r w:rsidR="004931A1">
        <w:rPr>
          <w:rFonts w:ascii="Arial" w:eastAsia="Times New Roman" w:hAnsi="Arial" w:cs="Arial"/>
          <w:sz w:val="20"/>
          <w:szCs w:val="20"/>
          <w:lang w:eastAsia="zh-CN"/>
        </w:rPr>
        <w:t>mL.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Incubate tubes at 65°C </w:t>
      </w:r>
      <w:r w:rsidR="00D0758E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for </w:t>
      </w:r>
      <w:r w:rsidR="002B3772">
        <w:rPr>
          <w:rFonts w:ascii="Arial" w:eastAsia="Times New Roman" w:hAnsi="Arial" w:cs="Arial"/>
          <w:sz w:val="20"/>
          <w:szCs w:val="20"/>
          <w:lang w:eastAsia="zh-CN"/>
        </w:rPr>
        <w:t xml:space="preserve">1 </w:t>
      </w:r>
      <w:r w:rsidR="00D0758E" w:rsidRPr="00FF61EF">
        <w:rPr>
          <w:rFonts w:ascii="Arial" w:eastAsia="Times New Roman" w:hAnsi="Arial" w:cs="Arial"/>
          <w:sz w:val="20"/>
          <w:szCs w:val="20"/>
          <w:lang w:eastAsia="zh-CN"/>
        </w:rPr>
        <w:t>hour.</w:t>
      </w:r>
    </w:p>
    <w:p w14:paraId="4BFBF073" w14:textId="245D62C2" w:rsidR="004931A1" w:rsidRDefault="00D0758E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Add protein kinase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 xml:space="preserve"> or protease K to a final concentration of 100µg/</w:t>
      </w:r>
      <w:proofErr w:type="spellStart"/>
      <w:r w:rsidR="004931A1">
        <w:rPr>
          <w:rFonts w:ascii="Arial" w:eastAsia="Times New Roman" w:hAnsi="Arial" w:cs="Arial"/>
          <w:sz w:val="20"/>
          <w:szCs w:val="20"/>
          <w:lang w:eastAsia="zh-CN"/>
        </w:rPr>
        <w:t>mL.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Incubate tubes at 55°C for 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 xml:space="preserve">at least 5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hours</w:t>
      </w:r>
      <w:r w:rsidR="00D424C2">
        <w:rPr>
          <w:rFonts w:ascii="Arial" w:eastAsia="Times New Roman" w:hAnsi="Arial" w:cs="Arial"/>
          <w:sz w:val="20"/>
          <w:szCs w:val="20"/>
          <w:lang w:eastAsia="zh-CN"/>
        </w:rPr>
        <w:t xml:space="preserve"> or overnight</w:t>
      </w:r>
      <w:r w:rsidR="002B3772">
        <w:rPr>
          <w:rFonts w:ascii="Arial" w:eastAsia="Times New Roman" w:hAnsi="Arial" w:cs="Arial"/>
          <w:sz w:val="20"/>
          <w:szCs w:val="20"/>
          <w:lang w:eastAsia="zh-CN"/>
        </w:rPr>
        <w:t xml:space="preserve">, either rotating 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>constantly</w:t>
      </w:r>
      <w:r w:rsidR="002B3772">
        <w:rPr>
          <w:rFonts w:ascii="Arial" w:eastAsia="Times New Roman" w:hAnsi="Arial" w:cs="Arial"/>
          <w:sz w:val="20"/>
          <w:szCs w:val="20"/>
          <w:lang w:eastAsia="zh-CN"/>
        </w:rPr>
        <w:t xml:space="preserve"> or inverting the tubes 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>every hour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>.</w:t>
      </w:r>
      <w:r w:rsidR="002B3772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>T</w:t>
      </w:r>
      <w:r w:rsidR="002B3772">
        <w:rPr>
          <w:rFonts w:ascii="Arial" w:eastAsia="Times New Roman" w:hAnsi="Arial" w:cs="Arial"/>
          <w:sz w:val="20"/>
          <w:szCs w:val="20"/>
          <w:lang w:eastAsia="zh-CN"/>
        </w:rPr>
        <w:t xml:space="preserve">he solution </w:t>
      </w:r>
      <w:r w:rsidR="004931A1">
        <w:rPr>
          <w:rFonts w:ascii="Arial" w:eastAsia="Times New Roman" w:hAnsi="Arial" w:cs="Arial"/>
          <w:sz w:val="20"/>
          <w:szCs w:val="20"/>
          <w:lang w:eastAsia="zh-CN"/>
        </w:rPr>
        <w:t xml:space="preserve">should become more </w:t>
      </w:r>
      <w:proofErr w:type="spellStart"/>
      <w:r w:rsidR="004931A1">
        <w:rPr>
          <w:rFonts w:ascii="Arial" w:eastAsia="Times New Roman" w:hAnsi="Arial" w:cs="Arial"/>
          <w:sz w:val="20"/>
          <w:szCs w:val="20"/>
          <w:lang w:eastAsia="zh-CN"/>
        </w:rPr>
        <w:t>transluscent</w:t>
      </w:r>
      <w:proofErr w:type="spellEnd"/>
      <w:r w:rsidR="004931A1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14:paraId="49D660F9" w14:textId="1B4446F8" w:rsidR="00D52541" w:rsidRPr="004931A1" w:rsidRDefault="004931A1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Ad</w:t>
      </w:r>
      <w:r w:rsidR="00D0758E" w:rsidRPr="004931A1">
        <w:rPr>
          <w:rFonts w:ascii="Arial" w:eastAsia="Times New Roman" w:hAnsi="Arial" w:cs="Arial"/>
          <w:sz w:val="20"/>
          <w:szCs w:val="20"/>
          <w:lang w:eastAsia="zh-CN"/>
        </w:rPr>
        <w:t xml:space="preserve">d </w:t>
      </w:r>
      <w:r w:rsidR="008116B1" w:rsidRPr="004931A1">
        <w:rPr>
          <w:rFonts w:ascii="Arial" w:eastAsia="Times New Roman" w:hAnsi="Arial" w:cs="Arial"/>
          <w:sz w:val="20"/>
          <w:szCs w:val="20"/>
          <w:lang w:eastAsia="zh-CN"/>
        </w:rPr>
        <w:t xml:space="preserve">one volume </w:t>
      </w:r>
      <w:r w:rsidR="00D52541" w:rsidRPr="004931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phenol</w:t>
      </w:r>
      <w:r w:rsidR="00D52541" w:rsidRPr="004931A1">
        <w:rPr>
          <w:rFonts w:ascii="Arial" w:eastAsia="Times New Roman" w:hAnsi="Arial" w:cs="Arial"/>
          <w:sz w:val="20"/>
          <w:szCs w:val="20"/>
          <w:shd w:val="clear" w:color="auto" w:fill="FFFFFF"/>
        </w:rPr>
        <w:t>/</w:t>
      </w:r>
      <w:r w:rsidR="00D52541" w:rsidRPr="004931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chloroform</w:t>
      </w:r>
      <w:r w:rsidR="00D52541" w:rsidRPr="004931A1">
        <w:rPr>
          <w:rFonts w:ascii="Arial" w:eastAsia="Times New Roman" w:hAnsi="Arial" w:cs="Arial"/>
          <w:sz w:val="20"/>
          <w:szCs w:val="20"/>
          <w:shd w:val="clear" w:color="auto" w:fill="FFFFFF"/>
        </w:rPr>
        <w:t>/</w:t>
      </w:r>
      <w:proofErr w:type="spellStart"/>
      <w:r w:rsidR="00D52541" w:rsidRPr="004931A1">
        <w:rPr>
          <w:rFonts w:ascii="Arial" w:eastAsia="Times New Roman" w:hAnsi="Arial" w:cs="Arial"/>
          <w:sz w:val="20"/>
          <w:szCs w:val="20"/>
          <w:shd w:val="clear" w:color="auto" w:fill="FFFFFF"/>
        </w:rPr>
        <w:t>isoamyl</w:t>
      </w:r>
      <w:proofErr w:type="spellEnd"/>
      <w:r w:rsidR="00D52541" w:rsidRPr="004931A1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alcohol (PCI) solution (25:24:1)</w:t>
      </w:r>
    </w:p>
    <w:p w14:paraId="65268B3C" w14:textId="77777777" w:rsidR="00A9397D" w:rsidRDefault="004931A1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I</w:t>
      </w:r>
      <w:r w:rsidR="00D0758E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nvert 6–8 times, Incubate at room temperature for </w:t>
      </w:r>
      <w:r w:rsidR="00A9397D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="00D0758E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minutes. </w:t>
      </w:r>
    </w:p>
    <w:p w14:paraId="4BAFC960" w14:textId="77777777" w:rsidR="008264DA" w:rsidRDefault="008264DA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S</w:t>
      </w:r>
      <w:r w:rsidR="002D022E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pin tubes at </w:t>
      </w:r>
      <w:r>
        <w:rPr>
          <w:rFonts w:ascii="Arial" w:eastAsia="Times New Roman" w:hAnsi="Arial" w:cs="Arial"/>
          <w:sz w:val="20"/>
          <w:szCs w:val="20"/>
          <w:lang w:eastAsia="zh-CN"/>
        </w:rPr>
        <w:t>maximum speed</w:t>
      </w:r>
      <w:r w:rsidR="002D022E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for 15 minutes. </w:t>
      </w:r>
    </w:p>
    <w:p w14:paraId="0855CBAF" w14:textId="0FDF211D" w:rsidR="000836CB" w:rsidRPr="00FF61EF" w:rsidRDefault="000836CB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Move supernatant to a fresh tube.</w:t>
      </w:r>
    </w:p>
    <w:p w14:paraId="5B543D76" w14:textId="49C6CA22" w:rsidR="008264DA" w:rsidRPr="00FF61EF" w:rsidRDefault="008264DA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Add 1 V isopropanol. Mix by invert</w:t>
      </w:r>
      <w:r>
        <w:rPr>
          <w:rFonts w:ascii="Arial" w:eastAsia="Times New Roman" w:hAnsi="Arial" w:cs="Arial"/>
          <w:sz w:val="20"/>
          <w:szCs w:val="20"/>
          <w:lang w:eastAsia="zh-CN"/>
        </w:rPr>
        <w:t>ing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</w:p>
    <w:p w14:paraId="041048B5" w14:textId="5808FB99" w:rsidR="008264DA" w:rsidRPr="00FF61EF" w:rsidRDefault="008264DA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Incubate at -20°C for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 at least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1-2 hours. Spin tubes at </w:t>
      </w:r>
      <w:r>
        <w:rPr>
          <w:rFonts w:ascii="Arial" w:eastAsia="Times New Roman" w:hAnsi="Arial" w:cs="Arial"/>
          <w:sz w:val="20"/>
          <w:szCs w:val="20"/>
          <w:lang w:eastAsia="zh-CN"/>
        </w:rPr>
        <w:t>maximum speed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for 15 minutes. Discard supernatant. </w:t>
      </w:r>
    </w:p>
    <w:p w14:paraId="2012788C" w14:textId="3BADC6EE" w:rsidR="000836CB" w:rsidRPr="00FF61EF" w:rsidRDefault="000836CB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Wash </w:t>
      </w:r>
      <w:r w:rsidR="008264DA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times </w:t>
      </w:r>
      <w:r w:rsidR="008264DA">
        <w:rPr>
          <w:rFonts w:ascii="Arial" w:eastAsia="Times New Roman" w:hAnsi="Arial" w:cs="Arial"/>
          <w:sz w:val="20"/>
          <w:szCs w:val="20"/>
          <w:lang w:eastAsia="zh-CN"/>
        </w:rPr>
        <w:t>with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70% ethanol. Open </w:t>
      </w:r>
      <w:proofErr w:type="gram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tubes,</w:t>
      </w:r>
      <w:proofErr w:type="gram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dry </w:t>
      </w:r>
      <w:r w:rsidR="00DF5E49" w:rsidRPr="00FF61EF">
        <w:rPr>
          <w:rFonts w:ascii="Arial" w:eastAsia="Times New Roman" w:hAnsi="Arial" w:cs="Arial"/>
          <w:sz w:val="20"/>
          <w:szCs w:val="20"/>
          <w:lang w:eastAsia="zh-CN"/>
        </w:rPr>
        <w:t>them in the air for 5-20 minutes</w:t>
      </w:r>
      <w:r w:rsidR="008264DA">
        <w:rPr>
          <w:rFonts w:ascii="Arial" w:eastAsia="Times New Roman" w:hAnsi="Arial" w:cs="Arial"/>
          <w:sz w:val="20"/>
          <w:szCs w:val="20"/>
          <w:lang w:eastAsia="zh-CN"/>
        </w:rPr>
        <w:t xml:space="preserve"> until all ethanol is gone</w:t>
      </w:r>
      <w:r w:rsidR="00DF5E49" w:rsidRPr="00FF61EF">
        <w:rPr>
          <w:rFonts w:ascii="Arial" w:eastAsia="Times New Roman" w:hAnsi="Arial" w:cs="Arial"/>
          <w:sz w:val="20"/>
          <w:szCs w:val="20"/>
          <w:lang w:eastAsia="zh-CN"/>
        </w:rPr>
        <w:t>.</w:t>
      </w:r>
    </w:p>
    <w:p w14:paraId="141EA24C" w14:textId="67E7ED73" w:rsidR="008264DA" w:rsidRDefault="000836CB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Add </w:t>
      </w:r>
      <w:r w:rsidR="00FB55C9" w:rsidRPr="00FF61EF">
        <w:rPr>
          <w:rFonts w:ascii="Arial" w:eastAsia="Times New Roman" w:hAnsi="Arial" w:cs="Arial"/>
          <w:sz w:val="20"/>
          <w:szCs w:val="20"/>
          <w:lang w:eastAsia="zh-CN"/>
        </w:rPr>
        <w:t>200-</w:t>
      </w:r>
      <w:r w:rsidR="00DF5E4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500 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>µL</w:t>
      </w:r>
      <w:r w:rsidR="00DF5E49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water or elution buffer to dissolve DNA. </w:t>
      </w:r>
      <w:r w:rsidR="008264DA">
        <w:rPr>
          <w:rFonts w:ascii="Arial" w:eastAsia="Times New Roman" w:hAnsi="Arial" w:cs="Arial"/>
          <w:sz w:val="20"/>
          <w:szCs w:val="20"/>
          <w:lang w:eastAsia="zh-CN"/>
        </w:rPr>
        <w:t>Wait at least one hour.</w:t>
      </w:r>
    </w:p>
    <w:p w14:paraId="5633A036" w14:textId="16BC9F8F" w:rsidR="008264DA" w:rsidRDefault="008264DA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Secondary extraction: Transfer re-dissolved DNA to an </w:t>
      </w:r>
      <w:proofErr w:type="spellStart"/>
      <w:r w:rsidR="00531986">
        <w:rPr>
          <w:rFonts w:ascii="Arial" w:eastAsia="Times New Roman" w:hAnsi="Arial" w:cs="Arial"/>
          <w:sz w:val="20"/>
          <w:szCs w:val="20"/>
          <w:lang w:eastAsia="zh-CN"/>
        </w:rPr>
        <w:t>E</w:t>
      </w:r>
      <w:r>
        <w:rPr>
          <w:rFonts w:ascii="Arial" w:eastAsia="Times New Roman" w:hAnsi="Arial" w:cs="Arial"/>
          <w:sz w:val="20"/>
          <w:szCs w:val="20"/>
          <w:lang w:eastAsia="zh-CN"/>
        </w:rPr>
        <w:t>ppendorf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tube or a 2mL 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Phase Lock Gel Light tubes </w:t>
      </w:r>
      <w:r>
        <w:rPr>
          <w:rFonts w:ascii="Arial" w:eastAsia="Times New Roman" w:hAnsi="Arial" w:cs="Arial"/>
          <w:sz w:val="20"/>
          <w:szCs w:val="20"/>
          <w:lang w:eastAsia="zh-CN"/>
        </w:rPr>
        <w:t>for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better stratification. </w:t>
      </w:r>
    </w:p>
    <w:p w14:paraId="3F11C9EF" w14:textId="77777777" w:rsidR="008264DA" w:rsidRPr="00FF61EF" w:rsidRDefault="008264DA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Add 1/10 V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NaAc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(3mol/L).</w:t>
      </w:r>
    </w:p>
    <w:p w14:paraId="4D3AF22A" w14:textId="07B43E99" w:rsidR="008264DA" w:rsidRDefault="008264DA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Add one volume of PCI and mix thoroughly by repeated inversion.</w:t>
      </w:r>
    </w:p>
    <w:p w14:paraId="28D21680" w14:textId="53773267" w:rsidR="008264DA" w:rsidRDefault="008264DA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Spin at maximum speed and transfer to fresh tube.</w:t>
      </w:r>
    </w:p>
    <w:p w14:paraId="287CB6A2" w14:textId="7B7B5BCD" w:rsidR="008264DA" w:rsidRDefault="00D57DAF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>Repeat steps o</w:t>
      </w:r>
      <w:proofErr w:type="gramStart"/>
      <w:r>
        <w:rPr>
          <w:rFonts w:ascii="Arial" w:eastAsia="Times New Roman" w:hAnsi="Arial" w:cs="Arial"/>
          <w:sz w:val="20"/>
          <w:szCs w:val="20"/>
          <w:lang w:eastAsia="zh-CN"/>
        </w:rPr>
        <w:t>.-</w:t>
      </w:r>
      <w:proofErr w:type="gramEnd"/>
      <w:r>
        <w:rPr>
          <w:rFonts w:ascii="Arial" w:eastAsia="Times New Roman" w:hAnsi="Arial" w:cs="Arial"/>
          <w:sz w:val="20"/>
          <w:szCs w:val="20"/>
          <w:lang w:eastAsia="zh-CN"/>
        </w:rPr>
        <w:t>r. to clean and re-dissolve DNA.</w:t>
      </w:r>
    </w:p>
    <w:p w14:paraId="72AB651C" w14:textId="03545372" w:rsidR="00FB55C9" w:rsidRPr="00D57DAF" w:rsidRDefault="00DF5E49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>Store at 4°C to dissolve completely.</w:t>
      </w:r>
      <w:r w:rsidR="008264DA" w:rsidRPr="008264DA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6EBD448B" w14:textId="0CD7E0F6" w:rsidR="00D57DAF" w:rsidRDefault="00FB55C9" w:rsidP="00605B69">
      <w:pPr>
        <w:pStyle w:val="a3"/>
        <w:numPr>
          <w:ilvl w:val="1"/>
          <w:numId w:val="19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Measure the concentration. </w:t>
      </w:r>
      <w:r w:rsidR="00605B69">
        <w:rPr>
          <w:rFonts w:ascii="Arial" w:eastAsia="Times New Roman" w:hAnsi="Arial" w:cs="Arial"/>
          <w:sz w:val="20"/>
          <w:szCs w:val="20"/>
          <w:lang w:eastAsia="zh-CN"/>
        </w:rPr>
        <w:t>At least 200 µg is needed for adequate coverage during the library-amplification.</w:t>
      </w:r>
    </w:p>
    <w:p w14:paraId="2B313062" w14:textId="77777777" w:rsidR="00D57DAF" w:rsidRPr="00D57DAF" w:rsidRDefault="00D57DAF" w:rsidP="00D57DAF">
      <w:pPr>
        <w:ind w:left="1080" w:hanging="108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5A916973" w14:textId="4C3A6F73" w:rsidR="00D57DAF" w:rsidRDefault="00D57DAF" w:rsidP="00D57DAF">
      <w:pPr>
        <w:ind w:left="1080" w:hanging="1080"/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b/>
          <w:sz w:val="20"/>
          <w:szCs w:val="20"/>
          <w:lang w:eastAsia="zh-CN"/>
        </w:rPr>
        <w:t>Two-step PCR for DNA Sequencing preparation</w:t>
      </w:r>
      <w:r w:rsidR="000211C4">
        <w:rPr>
          <w:rFonts w:ascii="Arial" w:eastAsia="Times New Roman" w:hAnsi="Arial" w:cs="Arial"/>
          <w:b/>
          <w:sz w:val="20"/>
          <w:szCs w:val="20"/>
          <w:lang w:eastAsia="zh-CN"/>
        </w:rPr>
        <w:t xml:space="preserve"> DRAFT</w:t>
      </w:r>
    </w:p>
    <w:p w14:paraId="3964F6A2" w14:textId="77777777" w:rsidR="00D57DAF" w:rsidRDefault="00D57DAF" w:rsidP="00D57DAF">
      <w:pPr>
        <w:ind w:left="1080" w:hanging="1080"/>
        <w:rPr>
          <w:rFonts w:ascii="Arial" w:eastAsia="Times New Roman" w:hAnsi="Arial" w:cs="Arial"/>
          <w:b/>
          <w:sz w:val="20"/>
          <w:szCs w:val="20"/>
          <w:lang w:eastAsia="zh-CN"/>
        </w:rPr>
      </w:pPr>
    </w:p>
    <w:p w14:paraId="018BD122" w14:textId="5C808DD7" w:rsidR="00605B69" w:rsidRDefault="00605B69" w:rsidP="00605B69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1. 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For the first</w:t>
      </w:r>
      <w:r>
        <w:rPr>
          <w:rFonts w:ascii="Arial" w:eastAsia="Times New Roman" w:hAnsi="Arial" w:cs="Arial"/>
          <w:sz w:val="20"/>
          <w:szCs w:val="20"/>
          <w:lang w:eastAsia="zh-CN"/>
        </w:rPr>
        <w:t>-round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 PCR, calculate the amount of input genomic DNA (</w:t>
      </w:r>
      <w:proofErr w:type="spellStart"/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gDNA</w:t>
      </w:r>
      <w:proofErr w:type="spellEnd"/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) for each sample in order to achieve 300X coverage over the library, which result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s 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in 200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 µg 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DNA per sample (assuming 6.6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 µg 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of </w:t>
      </w:r>
      <w:proofErr w:type="spellStart"/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gDNA</w:t>
      </w:r>
      <w:proofErr w:type="spellEnd"/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 for 10</w:t>
      </w:r>
      <w:r w:rsidR="000A6C8C" w:rsidRPr="00D57DAF">
        <w:rPr>
          <w:rFonts w:ascii="Arial" w:eastAsia="Times New Roman" w:hAnsi="Arial" w:cs="Arial"/>
          <w:sz w:val="20"/>
          <w:szCs w:val="20"/>
          <w:vertAlign w:val="superscript"/>
          <w:lang w:eastAsia="zh-CN"/>
        </w:rPr>
        <w:t>6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 cells). For each sample, perform </w:t>
      </w:r>
      <w:r w:rsidR="00862D60" w:rsidRPr="00D57DAF">
        <w:rPr>
          <w:rFonts w:ascii="Arial" w:eastAsia="Times New Roman" w:hAnsi="Arial" w:cs="Arial"/>
          <w:sz w:val="20"/>
          <w:szCs w:val="20"/>
          <w:lang w:eastAsia="zh-CN"/>
        </w:rPr>
        <w:t>25-30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 s</w:t>
      </w:r>
      <w:r w:rsidR="00862D60" w:rsidRPr="00D57DAF">
        <w:rPr>
          <w:rFonts w:ascii="Arial" w:eastAsia="Times New Roman" w:hAnsi="Arial" w:cs="Arial"/>
          <w:sz w:val="20"/>
          <w:szCs w:val="20"/>
          <w:lang w:eastAsia="zh-CN"/>
        </w:rPr>
        <w:t>eparate 100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 µL </w:t>
      </w:r>
      <w:r w:rsidR="00862D60" w:rsidRPr="00D57DAF">
        <w:rPr>
          <w:rFonts w:ascii="Arial" w:eastAsia="Times New Roman" w:hAnsi="Arial" w:cs="Arial"/>
          <w:sz w:val="20"/>
          <w:szCs w:val="20"/>
          <w:lang w:eastAsia="zh-CN"/>
        </w:rPr>
        <w:t>reactions with 6-8</w:t>
      </w:r>
      <w:r w:rsidR="00531986">
        <w:rPr>
          <w:rFonts w:ascii="Arial" w:eastAsia="Times New Roman" w:hAnsi="Arial" w:cs="Arial"/>
          <w:sz w:val="20"/>
          <w:szCs w:val="20"/>
          <w:lang w:eastAsia="zh-CN"/>
        </w:rPr>
        <w:t xml:space="preserve"> µg 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genomic DNA in each reaction using </w:t>
      </w:r>
      <w:r w:rsidR="00862D60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Q5® High-Fidelity DNA Polymerase 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(</w:t>
      </w:r>
      <w:proofErr w:type="spellStart"/>
      <w:r w:rsidR="00862D60" w:rsidRPr="00D57DAF">
        <w:rPr>
          <w:rFonts w:ascii="Arial" w:eastAsia="Times New Roman" w:hAnsi="Arial" w:cs="Arial"/>
          <w:sz w:val="20"/>
          <w:szCs w:val="20"/>
          <w:lang w:eastAsia="zh-CN"/>
        </w:rPr>
        <w:t>Biolabs</w:t>
      </w:r>
      <w:proofErr w:type="spellEnd"/>
      <w:r w:rsidR="00862D60" w:rsidRPr="00D57DAF">
        <w:rPr>
          <w:rFonts w:ascii="Arial" w:eastAsia="Times New Roman" w:hAnsi="Arial" w:cs="Arial"/>
          <w:sz w:val="20"/>
          <w:szCs w:val="20"/>
          <w:lang w:eastAsia="zh-CN"/>
        </w:rPr>
        <w:t>®</w:t>
      </w:r>
      <w:r>
        <w:rPr>
          <w:rFonts w:ascii="Arial" w:eastAsia="Times New Roman" w:hAnsi="Arial" w:cs="Arial"/>
          <w:sz w:val="20"/>
          <w:szCs w:val="20"/>
          <w:lang w:eastAsia="zh-CN"/>
        </w:rPr>
        <w:t>) and then combine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 the resulting </w:t>
      </w:r>
      <w:proofErr w:type="spellStart"/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>amplicons</w:t>
      </w:r>
      <w:proofErr w:type="spellEnd"/>
      <w:r>
        <w:rPr>
          <w:rFonts w:ascii="Arial" w:eastAsia="Times New Roman" w:hAnsi="Arial" w:cs="Arial"/>
          <w:sz w:val="20"/>
          <w:szCs w:val="20"/>
          <w:lang w:eastAsia="zh-CN"/>
        </w:rPr>
        <w:t xml:space="preserve"> (~2.5-3mL) in a 15-mL centrifuge tube</w:t>
      </w:r>
      <w:r w:rsidR="000A6C8C" w:rsidRPr="00D57DAF">
        <w:rPr>
          <w:rFonts w:ascii="Arial" w:eastAsia="Times New Roman" w:hAnsi="Arial" w:cs="Arial"/>
          <w:sz w:val="20"/>
          <w:szCs w:val="20"/>
          <w:lang w:eastAsia="zh-CN"/>
        </w:rPr>
        <w:t xml:space="preserve">. </w:t>
      </w:r>
    </w:p>
    <w:p w14:paraId="41590F94" w14:textId="16F2F41E" w:rsidR="00605B69" w:rsidRPr="00605B69" w:rsidRDefault="000A6C8C" w:rsidP="00605B69">
      <w:pPr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Primers sequences to amplify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lentiCRISPR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sgRNAs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for the first PCR are:</w:t>
      </w:r>
    </w:p>
    <w:p w14:paraId="0DE9BEA8" w14:textId="4CDEE7DB" w:rsidR="00605B69" w:rsidRPr="00605B69" w:rsidRDefault="00605B69" w:rsidP="00605B69">
      <w:pPr>
        <w:ind w:left="270"/>
        <w:rPr>
          <w:rFonts w:ascii="Arial" w:hAnsi="Arial" w:cs="Arial"/>
          <w:color w:val="000000"/>
          <w:sz w:val="20"/>
          <w:szCs w:val="20"/>
        </w:rPr>
      </w:pPr>
      <w:proofErr w:type="gramStart"/>
      <w:r w:rsidRPr="00605B69">
        <w:rPr>
          <w:rFonts w:ascii="Arial" w:hAnsi="Arial" w:cs="Arial"/>
          <w:color w:val="000000"/>
          <w:sz w:val="20"/>
          <w:szCs w:val="20"/>
        </w:rPr>
        <w:t>lentiCRIPR</w:t>
      </w:r>
      <w:proofErr w:type="gramEnd"/>
      <w:r w:rsidRPr="00605B69">
        <w:rPr>
          <w:rFonts w:ascii="Arial" w:hAnsi="Arial" w:cs="Arial"/>
          <w:color w:val="000000"/>
          <w:sz w:val="20"/>
          <w:szCs w:val="20"/>
        </w:rPr>
        <w:t>_F1:</w:t>
      </w:r>
      <w:r w:rsidRPr="00605B69">
        <w:rPr>
          <w:rFonts w:ascii="Arial" w:hAnsi="Arial" w:cs="Arial"/>
          <w:color w:val="000000"/>
        </w:rPr>
        <w:t xml:space="preserve"> </w:t>
      </w:r>
      <w:r w:rsidRPr="00605B69">
        <w:rPr>
          <w:rFonts w:ascii="Arial" w:hAnsi="Arial" w:cs="Arial"/>
          <w:color w:val="000000"/>
          <w:sz w:val="20"/>
          <w:szCs w:val="20"/>
        </w:rPr>
        <w:t>AATGGACTATCATATGCTTACCGTAACTTGAAAGTATTTCG</w:t>
      </w:r>
    </w:p>
    <w:p w14:paraId="7443C9E7" w14:textId="77777777" w:rsidR="00605B69" w:rsidRDefault="00605B69" w:rsidP="00605B69">
      <w:pPr>
        <w:ind w:left="270"/>
        <w:rPr>
          <w:rFonts w:ascii="Arial" w:eastAsia="Times New Roman" w:hAnsi="Arial" w:cs="Arial"/>
          <w:sz w:val="20"/>
          <w:szCs w:val="20"/>
          <w:lang w:eastAsia="zh-CN"/>
        </w:rPr>
      </w:pPr>
      <w:proofErr w:type="gramStart"/>
      <w:r w:rsidRPr="00605B69">
        <w:rPr>
          <w:rFonts w:ascii="Arial" w:hAnsi="Arial" w:cs="Arial"/>
          <w:color w:val="000000"/>
          <w:sz w:val="20"/>
          <w:szCs w:val="20"/>
        </w:rPr>
        <w:t>lentiCRISPR</w:t>
      </w:r>
      <w:proofErr w:type="gramEnd"/>
      <w:r w:rsidRPr="00605B69">
        <w:rPr>
          <w:rFonts w:ascii="Arial" w:hAnsi="Arial" w:cs="Arial"/>
          <w:color w:val="000000"/>
          <w:sz w:val="20"/>
          <w:szCs w:val="20"/>
        </w:rPr>
        <w:t>_RV2: TCTACTATTCTTTCCCCTGCACTGTACCTGTGGGCGATGTGCGCTCTG</w:t>
      </w:r>
    </w:p>
    <w:p w14:paraId="54819B46" w14:textId="77777777" w:rsidR="00605B69" w:rsidRDefault="00605B69" w:rsidP="00605B69">
      <w:pPr>
        <w:rPr>
          <w:rFonts w:ascii="Arial" w:eastAsia="Times New Roman" w:hAnsi="Arial" w:cs="Arial"/>
          <w:sz w:val="20"/>
          <w:szCs w:val="20"/>
          <w:lang w:eastAsia="zh-CN"/>
        </w:rPr>
      </w:pPr>
    </w:p>
    <w:p w14:paraId="04101316" w14:textId="4F09363C" w:rsidR="00605B69" w:rsidRDefault="0073310F" w:rsidP="00605B69">
      <w:pPr>
        <w:rPr>
          <w:rFonts w:ascii="Arial" w:eastAsia="Times New Roman" w:hAnsi="Arial" w:cs="Arial"/>
          <w:sz w:val="20"/>
          <w:szCs w:val="20"/>
          <w:lang w:eastAsia="zh-CN"/>
        </w:rPr>
      </w:pPr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Recommended reaction setup and </w:t>
      </w:r>
      <w:proofErr w:type="spellStart"/>
      <w:r w:rsidRPr="00605B69">
        <w:rPr>
          <w:rFonts w:ascii="Arial" w:eastAsia="Times New Roman" w:hAnsi="Arial" w:cs="Arial"/>
          <w:sz w:val="20"/>
          <w:szCs w:val="20"/>
          <w:lang w:eastAsia="zh-CN"/>
        </w:rPr>
        <w:t>thermocycling</w:t>
      </w:r>
      <w:proofErr w:type="spellEnd"/>
      <w:r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Conditions as follows:</w:t>
      </w:r>
    </w:p>
    <w:p w14:paraId="4F52E703" w14:textId="77777777" w:rsidR="00605B69" w:rsidRDefault="00605B69" w:rsidP="00605B69">
      <w:pPr>
        <w:tabs>
          <w:tab w:val="left" w:pos="90"/>
        </w:tabs>
        <w:ind w:left="1980" w:hanging="189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3A7531C9" w14:textId="77777777" w:rsidR="00605B69" w:rsidRDefault="00605B69" w:rsidP="00605B69">
      <w:pPr>
        <w:tabs>
          <w:tab w:val="left" w:pos="90"/>
        </w:tabs>
        <w:ind w:left="1980" w:hanging="1890"/>
        <w:rPr>
          <w:rFonts w:ascii="Arial" w:eastAsia="Times New Roman" w:hAnsi="Arial" w:cs="Arial"/>
          <w:sz w:val="20"/>
          <w:szCs w:val="20"/>
          <w:lang w:eastAsia="zh-CN"/>
        </w:rPr>
      </w:pPr>
    </w:p>
    <w:tbl>
      <w:tblPr>
        <w:tblpPr w:leftFromText="180" w:rightFromText="180" w:vertAnchor="page" w:horzAnchor="page" w:tblpX="6653" w:tblpY="3134"/>
        <w:tblW w:w="4065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66"/>
        <w:gridCol w:w="1625"/>
      </w:tblGrid>
      <w:tr w:rsidR="00605B69" w:rsidRPr="00FF61EF" w14:paraId="13DE48A9" w14:textId="77777777" w:rsidTr="00605B69">
        <w:trPr>
          <w:trHeight w:val="243"/>
        </w:trPr>
        <w:tc>
          <w:tcPr>
            <w:tcW w:w="1674" w:type="dxa"/>
            <w:tcBorders>
              <w:top w:val="single" w:sz="6" w:space="0" w:color="B3B3B3"/>
              <w:left w:val="single" w:sz="2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156CAD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STEP</w:t>
            </w:r>
          </w:p>
        </w:tc>
        <w:tc>
          <w:tcPr>
            <w:tcW w:w="766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F7253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TEMP</w:t>
            </w:r>
          </w:p>
        </w:tc>
        <w:tc>
          <w:tcPr>
            <w:tcW w:w="1625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2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5C0FFE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TIME</w:t>
            </w:r>
          </w:p>
        </w:tc>
      </w:tr>
      <w:tr w:rsidR="00605B69" w:rsidRPr="00FF61EF" w14:paraId="28EF52A4" w14:textId="77777777" w:rsidTr="00605B69">
        <w:trPr>
          <w:trHeight w:val="589"/>
        </w:trPr>
        <w:tc>
          <w:tcPr>
            <w:tcW w:w="1674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51963683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Initial Denaturation</w:t>
            </w:r>
          </w:p>
        </w:tc>
        <w:tc>
          <w:tcPr>
            <w:tcW w:w="766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AB6257F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98°C</w:t>
            </w:r>
          </w:p>
        </w:tc>
        <w:tc>
          <w:tcPr>
            <w:tcW w:w="1625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8C92DD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30 seconds</w:t>
            </w:r>
          </w:p>
        </w:tc>
      </w:tr>
      <w:tr w:rsidR="00605B69" w:rsidRPr="00FF61EF" w14:paraId="7277CB3A" w14:textId="77777777" w:rsidTr="00605B69">
        <w:trPr>
          <w:trHeight w:val="267"/>
        </w:trPr>
        <w:tc>
          <w:tcPr>
            <w:tcW w:w="1674" w:type="dxa"/>
            <w:vMerge w:val="restart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0421B66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16 Cycles</w:t>
            </w:r>
          </w:p>
        </w:tc>
        <w:tc>
          <w:tcPr>
            <w:tcW w:w="766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321C5E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98°C</w:t>
            </w:r>
          </w:p>
        </w:tc>
        <w:tc>
          <w:tcPr>
            <w:tcW w:w="1625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41B25BC7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15 </w:t>
            </w: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seconds</w:t>
            </w:r>
          </w:p>
        </w:tc>
      </w:tr>
      <w:tr w:rsidR="00605B69" w:rsidRPr="00FF61EF" w14:paraId="0CAE7046" w14:textId="77777777" w:rsidTr="00605B69">
        <w:trPr>
          <w:trHeight w:val="91"/>
        </w:trPr>
        <w:tc>
          <w:tcPr>
            <w:tcW w:w="1674" w:type="dxa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vAlign w:val="center"/>
            <w:hideMark/>
          </w:tcPr>
          <w:p w14:paraId="78BC6A33" w14:textId="77777777" w:rsidR="00605B69" w:rsidRPr="00FF61EF" w:rsidRDefault="00605B69" w:rsidP="00605B69">
            <w:pPr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6F4329B9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68°C</w:t>
            </w:r>
          </w:p>
        </w:tc>
        <w:tc>
          <w:tcPr>
            <w:tcW w:w="1625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7EA4A08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25</w:t>
            </w: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seconds</w:t>
            </w:r>
          </w:p>
        </w:tc>
      </w:tr>
      <w:tr w:rsidR="00605B69" w:rsidRPr="00FF61EF" w14:paraId="4992312A" w14:textId="77777777" w:rsidTr="00605B69">
        <w:trPr>
          <w:trHeight w:val="364"/>
        </w:trPr>
        <w:tc>
          <w:tcPr>
            <w:tcW w:w="1674" w:type="dxa"/>
            <w:vMerge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vAlign w:val="center"/>
            <w:hideMark/>
          </w:tcPr>
          <w:p w14:paraId="1B15E734" w14:textId="77777777" w:rsidR="00605B69" w:rsidRPr="00FF61EF" w:rsidRDefault="00605B69" w:rsidP="00605B69">
            <w:pPr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32536B17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72°C</w:t>
            </w:r>
          </w:p>
        </w:tc>
        <w:tc>
          <w:tcPr>
            <w:tcW w:w="1625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454029D9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25</w:t>
            </w: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seconds</w:t>
            </w:r>
          </w:p>
        </w:tc>
      </w:tr>
      <w:tr w:rsidR="00605B69" w:rsidRPr="00FF61EF" w14:paraId="1047F5FB" w14:textId="77777777" w:rsidTr="00605B69">
        <w:trPr>
          <w:trHeight w:val="202"/>
        </w:trPr>
        <w:tc>
          <w:tcPr>
            <w:tcW w:w="1674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874EF1A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Final Extension</w:t>
            </w:r>
          </w:p>
        </w:tc>
        <w:tc>
          <w:tcPr>
            <w:tcW w:w="766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09057FEE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72°C</w:t>
            </w:r>
          </w:p>
        </w:tc>
        <w:tc>
          <w:tcPr>
            <w:tcW w:w="1625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2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33098BE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2 minutes</w:t>
            </w:r>
          </w:p>
        </w:tc>
      </w:tr>
      <w:tr w:rsidR="00605B69" w:rsidRPr="00FF61EF" w14:paraId="754ABB88" w14:textId="77777777" w:rsidTr="00605B69">
        <w:trPr>
          <w:trHeight w:val="189"/>
        </w:trPr>
        <w:tc>
          <w:tcPr>
            <w:tcW w:w="1674" w:type="dxa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33B45D59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Hold</w:t>
            </w:r>
          </w:p>
        </w:tc>
        <w:tc>
          <w:tcPr>
            <w:tcW w:w="766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14:paraId="296DFDE5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4°C</w:t>
            </w:r>
          </w:p>
        </w:tc>
        <w:tc>
          <w:tcPr>
            <w:tcW w:w="1625" w:type="dxa"/>
            <w:shd w:val="clear" w:color="auto" w:fill="FFFFFF"/>
            <w:vAlign w:val="center"/>
            <w:hideMark/>
          </w:tcPr>
          <w:p w14:paraId="7BB1F681" w14:textId="77777777" w:rsidR="00605B69" w:rsidRPr="00FF61EF" w:rsidRDefault="00605B69" w:rsidP="00605B6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D03C1BD" w14:textId="77777777" w:rsidR="00605B69" w:rsidRDefault="00605B69" w:rsidP="00605B69">
      <w:pPr>
        <w:tabs>
          <w:tab w:val="left" w:pos="90"/>
        </w:tabs>
        <w:ind w:left="1980" w:hanging="1890"/>
        <w:rPr>
          <w:rFonts w:ascii="Arial" w:eastAsia="Times New Roman" w:hAnsi="Arial" w:cs="Arial"/>
          <w:sz w:val="20"/>
          <w:szCs w:val="20"/>
          <w:lang w:eastAsia="zh-CN"/>
        </w:rPr>
      </w:pPr>
    </w:p>
    <w:tbl>
      <w:tblPr>
        <w:tblpPr w:leftFromText="180" w:rightFromText="180" w:vertAnchor="page" w:horzAnchor="page" w:tblpX="1479" w:tblpY="2655"/>
        <w:tblW w:w="4605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1293"/>
      </w:tblGrid>
      <w:tr w:rsidR="00605B69" w:rsidRPr="00FF61EF" w14:paraId="36F05108" w14:textId="77777777" w:rsidTr="00605B69">
        <w:trPr>
          <w:trHeight w:val="305"/>
        </w:trPr>
        <w:tc>
          <w:tcPr>
            <w:tcW w:w="0" w:type="auto"/>
            <w:tcBorders>
              <w:top w:val="single" w:sz="6" w:space="0" w:color="B3B3B3"/>
              <w:left w:val="single" w:sz="2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4B81ED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Component</w:t>
            </w:r>
          </w:p>
        </w:tc>
        <w:tc>
          <w:tcPr>
            <w:tcW w:w="1293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C440A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 xml:space="preserve">100 </w:t>
            </w:r>
            <w:r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>µL</w:t>
            </w:r>
            <w:r w:rsidRPr="00FF61EF">
              <w:rPr>
                <w:rFonts w:ascii="Arial" w:eastAsia="Times New Roman" w:hAnsi="Arial" w:cs="Arial"/>
                <w:b/>
                <w:bCs/>
                <w:color w:val="4C4C4C"/>
                <w:sz w:val="20"/>
                <w:szCs w:val="20"/>
              </w:rPr>
              <w:t xml:space="preserve"> Reaction</w:t>
            </w:r>
          </w:p>
        </w:tc>
      </w:tr>
      <w:tr w:rsidR="00605B69" w:rsidRPr="00FF61EF" w14:paraId="00FEECAF" w14:textId="77777777" w:rsidTr="00605B69">
        <w:trPr>
          <w:trHeight w:val="292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C61730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5X Q5 Reaction Buffer</w:t>
            </w:r>
          </w:p>
        </w:tc>
        <w:tc>
          <w:tcPr>
            <w:tcW w:w="1293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185B1B4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20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25998E6F" w14:textId="77777777" w:rsidTr="00605B69">
        <w:trPr>
          <w:trHeight w:val="292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ECAA215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10 </w:t>
            </w:r>
            <w:proofErr w:type="spell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mM</w:t>
            </w:r>
            <w:proofErr w:type="spellEnd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</w:t>
            </w:r>
            <w:proofErr w:type="spell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dNTPs</w:t>
            </w:r>
            <w:proofErr w:type="spellEnd"/>
          </w:p>
        </w:tc>
        <w:tc>
          <w:tcPr>
            <w:tcW w:w="1293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EB8E0EC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5062D0BC" w14:textId="77777777" w:rsidTr="00605B69">
        <w:trPr>
          <w:trHeight w:val="281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EFA03DB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µM Forward Primer</w:t>
            </w:r>
          </w:p>
        </w:tc>
        <w:tc>
          <w:tcPr>
            <w:tcW w:w="1293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8729FA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5E75B2C1" w14:textId="77777777" w:rsidTr="00605B69">
        <w:trPr>
          <w:trHeight w:val="281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9EE8FB0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10 µM Reverse Primer</w:t>
            </w:r>
          </w:p>
        </w:tc>
        <w:tc>
          <w:tcPr>
            <w:tcW w:w="1293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00B5982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2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11EE2D75" w14:textId="77777777" w:rsidTr="00605B69">
        <w:trPr>
          <w:trHeight w:val="292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45790D8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Template DNA</w:t>
            </w:r>
          </w:p>
        </w:tc>
        <w:tc>
          <w:tcPr>
            <w:tcW w:w="1293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FFFFFF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E5C9C8B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proofErr w:type="gram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variable</w:t>
            </w:r>
            <w:proofErr w:type="gramEnd"/>
          </w:p>
        </w:tc>
      </w:tr>
      <w:tr w:rsidR="00605B69" w:rsidRPr="00FF61EF" w14:paraId="2BBA85F9" w14:textId="77777777" w:rsidTr="00605B69">
        <w:trPr>
          <w:trHeight w:val="281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952946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Q5 High-Fidelity DNA Polymerase</w:t>
            </w:r>
          </w:p>
        </w:tc>
        <w:tc>
          <w:tcPr>
            <w:tcW w:w="1293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01333E3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1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  <w:tr w:rsidR="00605B69" w:rsidRPr="00FF61EF" w14:paraId="037F286D" w14:textId="77777777" w:rsidTr="00605B69">
        <w:trPr>
          <w:trHeight w:val="292"/>
        </w:trPr>
        <w:tc>
          <w:tcPr>
            <w:tcW w:w="0" w:type="auto"/>
            <w:tcBorders>
              <w:top w:val="single" w:sz="2" w:space="0" w:color="B3B3B3"/>
              <w:left w:val="single" w:sz="2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DB27AB3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Nuclease-Free Water</w:t>
            </w:r>
          </w:p>
        </w:tc>
        <w:tc>
          <w:tcPr>
            <w:tcW w:w="1293" w:type="dxa"/>
            <w:tcBorders>
              <w:top w:val="single" w:sz="2" w:space="0" w:color="B3B3B3"/>
              <w:left w:val="single" w:sz="6" w:space="0" w:color="B3B3B3"/>
              <w:bottom w:val="single" w:sz="2" w:space="0" w:color="B3B3B3"/>
              <w:right w:val="single" w:sz="6" w:space="0" w:color="B3B3B3"/>
            </w:tcBorders>
            <w:shd w:val="clear" w:color="auto" w:fill="ECEDE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319E551" w14:textId="77777777" w:rsidR="00605B69" w:rsidRPr="00FF61EF" w:rsidRDefault="00605B69" w:rsidP="00605B69">
            <w:pPr>
              <w:spacing w:line="320" w:lineRule="atLeast"/>
              <w:rPr>
                <w:rFonts w:ascii="Arial" w:eastAsia="Times New Roman" w:hAnsi="Arial" w:cs="Arial"/>
                <w:color w:val="4C4C4C"/>
                <w:sz w:val="20"/>
                <w:szCs w:val="20"/>
              </w:rPr>
            </w:pPr>
            <w:proofErr w:type="gramStart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to</w:t>
            </w:r>
            <w:proofErr w:type="gramEnd"/>
            <w:r w:rsidRPr="00FF61EF"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 xml:space="preserve"> 100 </w:t>
            </w:r>
            <w:r>
              <w:rPr>
                <w:rFonts w:ascii="Arial" w:eastAsia="Times New Roman" w:hAnsi="Arial" w:cs="Arial"/>
                <w:color w:val="4C4C4C"/>
                <w:sz w:val="20"/>
                <w:szCs w:val="20"/>
              </w:rPr>
              <w:t>µL</w:t>
            </w:r>
          </w:p>
        </w:tc>
      </w:tr>
    </w:tbl>
    <w:p w14:paraId="542C41B5" w14:textId="77777777" w:rsidR="00605B69" w:rsidRDefault="00605B69" w:rsidP="00605B69">
      <w:pPr>
        <w:tabs>
          <w:tab w:val="left" w:pos="90"/>
        </w:tabs>
        <w:ind w:left="1980" w:hanging="189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40E1929F" w14:textId="77777777" w:rsidR="00605B69" w:rsidRDefault="00605B69" w:rsidP="00605B69">
      <w:pPr>
        <w:tabs>
          <w:tab w:val="left" w:pos="90"/>
        </w:tabs>
        <w:ind w:left="1980" w:hanging="189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28C2BDBF" w14:textId="77777777" w:rsidR="00605B69" w:rsidRDefault="00605B69" w:rsidP="00605B69">
      <w:pPr>
        <w:tabs>
          <w:tab w:val="left" w:pos="90"/>
        </w:tabs>
        <w:ind w:left="1980" w:hanging="189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51F61603" w14:textId="77777777" w:rsidR="00605B69" w:rsidRDefault="00605B69" w:rsidP="00605B69">
      <w:pPr>
        <w:tabs>
          <w:tab w:val="left" w:pos="90"/>
        </w:tabs>
        <w:ind w:left="1980" w:hanging="189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18199043" w14:textId="0BC52B8C" w:rsidR="000438BC" w:rsidRPr="00FF61EF" w:rsidRDefault="00605B69" w:rsidP="004D36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0438BC" w:rsidRPr="00FF61EF">
        <w:rPr>
          <w:rFonts w:ascii="Arial" w:hAnsi="Arial" w:cs="Arial"/>
          <w:sz w:val="20"/>
          <w:szCs w:val="20"/>
        </w:rPr>
        <w:t xml:space="preserve">A second PCR </w:t>
      </w:r>
      <w:r>
        <w:rPr>
          <w:rFonts w:ascii="Arial" w:hAnsi="Arial" w:cs="Arial"/>
          <w:sz w:val="20"/>
          <w:szCs w:val="20"/>
        </w:rPr>
        <w:t xml:space="preserve">is needed </w:t>
      </w:r>
      <w:r w:rsidR="000438BC" w:rsidRPr="00FF61EF">
        <w:rPr>
          <w:rFonts w:ascii="Arial" w:hAnsi="Arial" w:cs="Arial"/>
          <w:sz w:val="20"/>
          <w:szCs w:val="20"/>
        </w:rPr>
        <w:t xml:space="preserve">to attach </w:t>
      </w:r>
      <w:proofErr w:type="spellStart"/>
      <w:r w:rsidR="000438BC" w:rsidRPr="00FF61EF">
        <w:rPr>
          <w:rFonts w:ascii="Arial" w:hAnsi="Arial" w:cs="Arial"/>
          <w:sz w:val="20"/>
          <w:szCs w:val="20"/>
        </w:rPr>
        <w:t>Illumina</w:t>
      </w:r>
      <w:proofErr w:type="spellEnd"/>
      <w:r w:rsidR="000438BC" w:rsidRPr="00FF61EF">
        <w:rPr>
          <w:rFonts w:ascii="Arial" w:hAnsi="Arial" w:cs="Arial"/>
          <w:sz w:val="20"/>
          <w:szCs w:val="20"/>
        </w:rPr>
        <w:t xml:space="preserve"> adaptors and to barcode samples. Perform the second PCR in a </w:t>
      </w:r>
      <w:proofErr w:type="gramStart"/>
      <w:r w:rsidR="000438BC" w:rsidRPr="00FF61EF">
        <w:rPr>
          <w:rFonts w:ascii="Arial" w:hAnsi="Arial" w:cs="Arial"/>
          <w:sz w:val="20"/>
          <w:szCs w:val="20"/>
        </w:rPr>
        <w:t>100</w:t>
      </w:r>
      <w:r w:rsidR="00531986">
        <w:rPr>
          <w:rFonts w:ascii="Arial" w:hAnsi="Arial" w:cs="Arial"/>
          <w:sz w:val="20"/>
          <w:szCs w:val="20"/>
        </w:rPr>
        <w:t xml:space="preserve"> µ</w:t>
      </w:r>
      <w:proofErr w:type="gramEnd"/>
      <w:r w:rsidR="00531986">
        <w:rPr>
          <w:rFonts w:ascii="Arial" w:hAnsi="Arial" w:cs="Arial"/>
          <w:sz w:val="20"/>
          <w:szCs w:val="20"/>
        </w:rPr>
        <w:t xml:space="preserve">L </w:t>
      </w:r>
      <w:r w:rsidR="000438BC" w:rsidRPr="00FF61EF">
        <w:rPr>
          <w:rFonts w:ascii="Arial" w:hAnsi="Arial" w:cs="Arial"/>
          <w:sz w:val="20"/>
          <w:szCs w:val="20"/>
        </w:rPr>
        <w:t xml:space="preserve">reaction volume using </w:t>
      </w:r>
      <w:r>
        <w:rPr>
          <w:rFonts w:ascii="Arial" w:hAnsi="Arial" w:cs="Arial"/>
          <w:sz w:val="20"/>
          <w:szCs w:val="20"/>
        </w:rPr>
        <w:t>2</w:t>
      </w:r>
      <w:r w:rsidR="00531986">
        <w:rPr>
          <w:rFonts w:ascii="Arial" w:hAnsi="Arial" w:cs="Arial"/>
          <w:sz w:val="20"/>
          <w:szCs w:val="20"/>
        </w:rPr>
        <w:t xml:space="preserve"> µL </w:t>
      </w:r>
      <w:r w:rsidR="000438BC" w:rsidRPr="00FF61EF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the product from the first PCR after mixing well.</w:t>
      </w:r>
    </w:p>
    <w:p w14:paraId="75D035AE" w14:textId="56F79464" w:rsidR="000438BC" w:rsidRPr="00FF61EF" w:rsidRDefault="000438BC" w:rsidP="000438BC">
      <w:pPr>
        <w:pStyle w:val="a3"/>
        <w:numPr>
          <w:ilvl w:val="2"/>
          <w:numId w:val="5"/>
        </w:numPr>
        <w:rPr>
          <w:rFonts w:ascii="Arial" w:hAnsi="Arial" w:cs="Arial"/>
          <w:sz w:val="20"/>
          <w:szCs w:val="20"/>
        </w:rPr>
      </w:pPr>
      <w:r w:rsidRPr="00FF61EF">
        <w:rPr>
          <w:rFonts w:ascii="Arial" w:hAnsi="Arial" w:cs="Arial"/>
          <w:sz w:val="20"/>
          <w:szCs w:val="20"/>
        </w:rPr>
        <w:t>Primers for the second PCR include both a variable length sequence to in</w:t>
      </w:r>
      <w:r w:rsidR="00605B69">
        <w:rPr>
          <w:rFonts w:ascii="Arial" w:hAnsi="Arial" w:cs="Arial"/>
          <w:sz w:val="20"/>
          <w:szCs w:val="20"/>
        </w:rPr>
        <w:t>crease library complexity and a</w:t>
      </w:r>
      <w:r w:rsidRPr="00FF61EF">
        <w:rPr>
          <w:rFonts w:ascii="Arial" w:hAnsi="Arial" w:cs="Arial"/>
          <w:sz w:val="20"/>
          <w:szCs w:val="20"/>
        </w:rPr>
        <w:t xml:space="preserve"> </w:t>
      </w:r>
      <w:r w:rsidR="00605B69">
        <w:rPr>
          <w:rFonts w:ascii="Arial" w:hAnsi="Arial" w:cs="Arial"/>
          <w:sz w:val="20"/>
          <w:szCs w:val="20"/>
        </w:rPr>
        <w:t>6-</w:t>
      </w:r>
      <w:r w:rsidRPr="00FF61EF">
        <w:rPr>
          <w:rFonts w:ascii="Arial" w:hAnsi="Arial" w:cs="Arial"/>
          <w:sz w:val="20"/>
          <w:szCs w:val="20"/>
        </w:rPr>
        <w:t>bp barcode for multiplexing of different biological samples:</w:t>
      </w:r>
    </w:p>
    <w:p w14:paraId="1F68D68F" w14:textId="77777777" w:rsidR="00605B69" w:rsidRDefault="000438BC" w:rsidP="00605B69">
      <w:pPr>
        <w:pStyle w:val="a3"/>
        <w:numPr>
          <w:ilvl w:val="2"/>
          <w:numId w:val="5"/>
        </w:numPr>
        <w:rPr>
          <w:rFonts w:ascii="Arial" w:eastAsia="Times New Roman" w:hAnsi="Arial" w:cs="Arial"/>
          <w:sz w:val="20"/>
          <w:szCs w:val="20"/>
          <w:lang w:eastAsia="zh-CN"/>
        </w:rPr>
      </w:pP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Recommended reaction setup and </w:t>
      </w:r>
      <w:proofErr w:type="spellStart"/>
      <w:r w:rsidRPr="00FF61EF">
        <w:rPr>
          <w:rFonts w:ascii="Arial" w:eastAsia="Times New Roman" w:hAnsi="Arial" w:cs="Arial"/>
          <w:sz w:val="20"/>
          <w:szCs w:val="20"/>
          <w:lang w:eastAsia="zh-CN"/>
        </w:rPr>
        <w:t>thermocycling</w:t>
      </w:r>
      <w:proofErr w:type="spellEnd"/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="00605B69">
        <w:rPr>
          <w:rFonts w:ascii="Arial" w:eastAsia="Times New Roman" w:hAnsi="Arial" w:cs="Arial"/>
          <w:sz w:val="20"/>
          <w:szCs w:val="20"/>
          <w:lang w:eastAsia="zh-CN"/>
        </w:rPr>
        <w:t>c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onditions </w:t>
      </w:r>
      <w:r w:rsidR="00605B69">
        <w:rPr>
          <w:rFonts w:ascii="Arial" w:eastAsia="Times New Roman" w:hAnsi="Arial" w:cs="Arial"/>
          <w:sz w:val="20"/>
          <w:szCs w:val="20"/>
          <w:lang w:eastAsia="zh-CN"/>
        </w:rPr>
        <w:t>are the same as for</w:t>
      </w:r>
      <w:r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the first PCR</w:t>
      </w:r>
      <w:r w:rsidR="00605B69">
        <w:rPr>
          <w:rFonts w:ascii="Arial" w:eastAsia="Times New Roman" w:hAnsi="Arial" w:cs="Arial"/>
          <w:sz w:val="20"/>
          <w:szCs w:val="20"/>
          <w:lang w:eastAsia="zh-CN"/>
        </w:rPr>
        <w:t xml:space="preserve"> except</w:t>
      </w:r>
      <w:r w:rsidR="0088343B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to reduce</w:t>
      </w:r>
      <w:r w:rsidR="00605B69">
        <w:rPr>
          <w:rFonts w:ascii="Arial" w:eastAsia="Times New Roman" w:hAnsi="Arial" w:cs="Arial"/>
          <w:sz w:val="20"/>
          <w:szCs w:val="20"/>
          <w:lang w:eastAsia="zh-CN"/>
        </w:rPr>
        <w:t xml:space="preserve"> the number of</w:t>
      </w:r>
      <w:r w:rsidR="0088343B" w:rsidRPr="00FF61EF">
        <w:rPr>
          <w:rFonts w:ascii="Arial" w:eastAsia="Times New Roman" w:hAnsi="Arial" w:cs="Arial"/>
          <w:sz w:val="20"/>
          <w:szCs w:val="20"/>
          <w:lang w:eastAsia="zh-CN"/>
        </w:rPr>
        <w:t xml:space="preserve"> cycles to </w:t>
      </w:r>
      <w:r w:rsidR="00605B69">
        <w:rPr>
          <w:rFonts w:ascii="Arial" w:eastAsia="Times New Roman" w:hAnsi="Arial" w:cs="Arial"/>
          <w:sz w:val="20"/>
          <w:szCs w:val="20"/>
          <w:lang w:eastAsia="zh-CN"/>
        </w:rPr>
        <w:t>8</w:t>
      </w:r>
      <w:r w:rsidR="0088343B" w:rsidRPr="00FF61EF">
        <w:rPr>
          <w:rFonts w:ascii="Arial" w:eastAsia="Times New Roman" w:hAnsi="Arial" w:cs="Arial"/>
          <w:sz w:val="20"/>
          <w:szCs w:val="20"/>
          <w:lang w:eastAsia="zh-CN"/>
        </w:rPr>
        <w:t>-12.</w:t>
      </w:r>
    </w:p>
    <w:p w14:paraId="2D81EDA3" w14:textId="77514A99" w:rsidR="004D36B8" w:rsidRPr="00605B69" w:rsidRDefault="00605B69" w:rsidP="00605B69">
      <w:pPr>
        <w:rPr>
          <w:rFonts w:ascii="Arial" w:eastAsia="Times New Roman" w:hAnsi="Arial" w:cs="Arial"/>
          <w:sz w:val="20"/>
          <w:szCs w:val="20"/>
          <w:lang w:eastAsia="zh-CN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3. </w:t>
      </w:r>
      <w:r w:rsidR="0088343B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Purify PCR product by 2% </w:t>
      </w:r>
      <w:proofErr w:type="spellStart"/>
      <w:r w:rsidR="0088343B" w:rsidRPr="00605B69">
        <w:rPr>
          <w:rFonts w:ascii="Arial" w:eastAsia="Times New Roman" w:hAnsi="Arial" w:cs="Arial"/>
          <w:sz w:val="20"/>
          <w:szCs w:val="20"/>
          <w:lang w:eastAsia="zh-CN"/>
        </w:rPr>
        <w:t>agarose</w:t>
      </w:r>
      <w:proofErr w:type="spellEnd"/>
      <w:r w:rsidR="0088343B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gel and</w:t>
      </w:r>
      <w:r w:rsidR="00220D96" w:rsidRPr="00605B69">
        <w:rPr>
          <w:rFonts w:ascii="Arial" w:eastAsia="Times New Roman" w:hAnsi="Arial" w:cs="Arial" w:hint="eastAsia"/>
          <w:sz w:val="20"/>
          <w:szCs w:val="20"/>
          <w:lang w:eastAsia="zh-CN"/>
        </w:rPr>
        <w:t xml:space="preserve"> Gel purification Kit.</w:t>
      </w:r>
      <w:r w:rsidR="0088343B" w:rsidRPr="00605B69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zh-CN"/>
        </w:rPr>
        <w:t xml:space="preserve">For the optimal yields for sequencing, 50 µL of the second-round PCR product should be used. </w:t>
      </w:r>
    </w:p>
    <w:sectPr w:rsidR="004D36B8" w:rsidRPr="00605B69" w:rsidSect="0060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52C"/>
    <w:multiLevelType w:val="hybridMultilevel"/>
    <w:tmpl w:val="9F6A31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797F72"/>
    <w:multiLevelType w:val="hybridMultilevel"/>
    <w:tmpl w:val="3F1430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E18ED"/>
    <w:multiLevelType w:val="hybridMultilevel"/>
    <w:tmpl w:val="D1C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F1FDD"/>
    <w:multiLevelType w:val="hybridMultilevel"/>
    <w:tmpl w:val="5602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8197E"/>
    <w:multiLevelType w:val="hybridMultilevel"/>
    <w:tmpl w:val="720E2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0E60B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1EE12E7"/>
    <w:multiLevelType w:val="hybridMultilevel"/>
    <w:tmpl w:val="D2C43F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251F8C"/>
    <w:multiLevelType w:val="hybridMultilevel"/>
    <w:tmpl w:val="2BCE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751FE"/>
    <w:multiLevelType w:val="hybridMultilevel"/>
    <w:tmpl w:val="A44C6B58"/>
    <w:lvl w:ilvl="0" w:tplc="2A9E60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71F62"/>
    <w:multiLevelType w:val="hybridMultilevel"/>
    <w:tmpl w:val="3A704722"/>
    <w:lvl w:ilvl="0" w:tplc="2A9E60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D5439"/>
    <w:multiLevelType w:val="hybridMultilevel"/>
    <w:tmpl w:val="8834B63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5C364EF8"/>
    <w:multiLevelType w:val="hybridMultilevel"/>
    <w:tmpl w:val="F9220FC0"/>
    <w:lvl w:ilvl="0" w:tplc="BB58A8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24B7A"/>
    <w:multiLevelType w:val="hybridMultilevel"/>
    <w:tmpl w:val="AE60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7496D"/>
    <w:multiLevelType w:val="hybridMultilevel"/>
    <w:tmpl w:val="85766CD6"/>
    <w:lvl w:ilvl="0" w:tplc="F0B4E4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6767D9"/>
    <w:multiLevelType w:val="hybridMultilevel"/>
    <w:tmpl w:val="605AD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F46824"/>
    <w:multiLevelType w:val="hybridMultilevel"/>
    <w:tmpl w:val="C01C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461B0"/>
    <w:multiLevelType w:val="hybridMultilevel"/>
    <w:tmpl w:val="AE5234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4CF6B71"/>
    <w:multiLevelType w:val="hybridMultilevel"/>
    <w:tmpl w:val="1A0E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325527"/>
    <w:multiLevelType w:val="hybridMultilevel"/>
    <w:tmpl w:val="7A7EBC3A"/>
    <w:lvl w:ilvl="0" w:tplc="2A9E60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604D6B"/>
    <w:multiLevelType w:val="multilevel"/>
    <w:tmpl w:val="605AD6D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8"/>
  </w:num>
  <w:num w:numId="3">
    <w:abstractNumId w:val="11"/>
  </w:num>
  <w:num w:numId="4">
    <w:abstractNumId w:val="17"/>
  </w:num>
  <w:num w:numId="5">
    <w:abstractNumId w:val="13"/>
  </w:num>
  <w:num w:numId="6">
    <w:abstractNumId w:val="14"/>
  </w:num>
  <w:num w:numId="7">
    <w:abstractNumId w:val="19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  <w:num w:numId="12">
    <w:abstractNumId w:val="12"/>
  </w:num>
  <w:num w:numId="13">
    <w:abstractNumId w:val="15"/>
  </w:num>
  <w:num w:numId="14">
    <w:abstractNumId w:val="2"/>
  </w:num>
  <w:num w:numId="15">
    <w:abstractNumId w:val="3"/>
  </w:num>
  <w:num w:numId="16">
    <w:abstractNumId w:val="5"/>
  </w:num>
  <w:num w:numId="17">
    <w:abstractNumId w:val="16"/>
  </w:num>
  <w:num w:numId="18">
    <w:abstractNumId w:val="1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755"/>
    <w:rsid w:val="000009DF"/>
    <w:rsid w:val="00011777"/>
    <w:rsid w:val="000211C4"/>
    <w:rsid w:val="00037833"/>
    <w:rsid w:val="000438BC"/>
    <w:rsid w:val="000836CB"/>
    <w:rsid w:val="000A6C8C"/>
    <w:rsid w:val="00101D51"/>
    <w:rsid w:val="001073FB"/>
    <w:rsid w:val="00123056"/>
    <w:rsid w:val="001376E0"/>
    <w:rsid w:val="001453A8"/>
    <w:rsid w:val="0015178A"/>
    <w:rsid w:val="00183489"/>
    <w:rsid w:val="00184D55"/>
    <w:rsid w:val="001E3336"/>
    <w:rsid w:val="002175D9"/>
    <w:rsid w:val="00220D96"/>
    <w:rsid w:val="00257BCA"/>
    <w:rsid w:val="002A0A24"/>
    <w:rsid w:val="002A5CF2"/>
    <w:rsid w:val="002B3772"/>
    <w:rsid w:val="002B5F4D"/>
    <w:rsid w:val="002C3916"/>
    <w:rsid w:val="002D022E"/>
    <w:rsid w:val="00300784"/>
    <w:rsid w:val="00305D43"/>
    <w:rsid w:val="0030710E"/>
    <w:rsid w:val="00380216"/>
    <w:rsid w:val="00405EA3"/>
    <w:rsid w:val="004379D8"/>
    <w:rsid w:val="00443C6C"/>
    <w:rsid w:val="00481B29"/>
    <w:rsid w:val="004931A1"/>
    <w:rsid w:val="004C2480"/>
    <w:rsid w:val="004D36B8"/>
    <w:rsid w:val="004E36DB"/>
    <w:rsid w:val="00520AD9"/>
    <w:rsid w:val="0052509F"/>
    <w:rsid w:val="00531986"/>
    <w:rsid w:val="00537A00"/>
    <w:rsid w:val="00551552"/>
    <w:rsid w:val="00553D42"/>
    <w:rsid w:val="005A7E3C"/>
    <w:rsid w:val="005E71F4"/>
    <w:rsid w:val="00605B69"/>
    <w:rsid w:val="006214FD"/>
    <w:rsid w:val="006218E9"/>
    <w:rsid w:val="006367B8"/>
    <w:rsid w:val="00652CA3"/>
    <w:rsid w:val="00652D65"/>
    <w:rsid w:val="006D5205"/>
    <w:rsid w:val="00701098"/>
    <w:rsid w:val="00707563"/>
    <w:rsid w:val="007122E0"/>
    <w:rsid w:val="00726E49"/>
    <w:rsid w:val="0073310F"/>
    <w:rsid w:val="0080053A"/>
    <w:rsid w:val="00805790"/>
    <w:rsid w:val="008116B1"/>
    <w:rsid w:val="00816B7A"/>
    <w:rsid w:val="008264DA"/>
    <w:rsid w:val="008402A3"/>
    <w:rsid w:val="008411FB"/>
    <w:rsid w:val="00843755"/>
    <w:rsid w:val="00862D60"/>
    <w:rsid w:val="0087246A"/>
    <w:rsid w:val="0088343B"/>
    <w:rsid w:val="008A3B10"/>
    <w:rsid w:val="008B04A0"/>
    <w:rsid w:val="008E3659"/>
    <w:rsid w:val="008F6507"/>
    <w:rsid w:val="00915780"/>
    <w:rsid w:val="00926115"/>
    <w:rsid w:val="00942D86"/>
    <w:rsid w:val="009B7F84"/>
    <w:rsid w:val="00A049D5"/>
    <w:rsid w:val="00A71FC2"/>
    <w:rsid w:val="00A9397D"/>
    <w:rsid w:val="00AA7B85"/>
    <w:rsid w:val="00AB6B25"/>
    <w:rsid w:val="00B41FD9"/>
    <w:rsid w:val="00B639EE"/>
    <w:rsid w:val="00C031F9"/>
    <w:rsid w:val="00C063E5"/>
    <w:rsid w:val="00C57F7F"/>
    <w:rsid w:val="00CB4AF0"/>
    <w:rsid w:val="00CC7FC7"/>
    <w:rsid w:val="00CD1063"/>
    <w:rsid w:val="00CF3FD5"/>
    <w:rsid w:val="00D0758E"/>
    <w:rsid w:val="00D14C0E"/>
    <w:rsid w:val="00D27068"/>
    <w:rsid w:val="00D424C2"/>
    <w:rsid w:val="00D51E4B"/>
    <w:rsid w:val="00D52541"/>
    <w:rsid w:val="00D57DAF"/>
    <w:rsid w:val="00D8364B"/>
    <w:rsid w:val="00D90E23"/>
    <w:rsid w:val="00DA2CA8"/>
    <w:rsid w:val="00DC1B52"/>
    <w:rsid w:val="00DD590D"/>
    <w:rsid w:val="00DE0930"/>
    <w:rsid w:val="00DF3E85"/>
    <w:rsid w:val="00DF5E49"/>
    <w:rsid w:val="00E5439D"/>
    <w:rsid w:val="00EC25F2"/>
    <w:rsid w:val="00EF5D7E"/>
    <w:rsid w:val="00F04489"/>
    <w:rsid w:val="00F30854"/>
    <w:rsid w:val="00F51DB2"/>
    <w:rsid w:val="00F97A3A"/>
    <w:rsid w:val="00FB55C9"/>
    <w:rsid w:val="00FB7455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CBF6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5"/>
    <w:pPr>
      <w:ind w:left="720"/>
      <w:contextualSpacing/>
    </w:pPr>
  </w:style>
  <w:style w:type="character" w:customStyle="1" w:styleId="apple-converted-space">
    <w:name w:val="apple-converted-space"/>
    <w:basedOn w:val="a0"/>
    <w:rsid w:val="0073310F"/>
  </w:style>
  <w:style w:type="paragraph" w:styleId="a4">
    <w:name w:val="Balloon Text"/>
    <w:basedOn w:val="a"/>
    <w:link w:val="a5"/>
    <w:uiPriority w:val="99"/>
    <w:semiHidden/>
    <w:unhideWhenUsed/>
    <w:rsid w:val="00F3085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0854"/>
    <w:rPr>
      <w:rFonts w:ascii="Lucida Grande" w:hAnsi="Lucida Grande" w:cs="Lucida Grande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A7E3C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5A7E3C"/>
  </w:style>
  <w:style w:type="character" w:customStyle="1" w:styleId="a8">
    <w:name w:val="注释文本字符"/>
    <w:basedOn w:val="a0"/>
    <w:link w:val="a7"/>
    <w:uiPriority w:val="99"/>
    <w:semiHidden/>
    <w:rsid w:val="005A7E3C"/>
  </w:style>
  <w:style w:type="paragraph" w:styleId="a9">
    <w:name w:val="annotation subject"/>
    <w:basedOn w:val="a7"/>
    <w:next w:val="a7"/>
    <w:link w:val="aa"/>
    <w:uiPriority w:val="99"/>
    <w:semiHidden/>
    <w:unhideWhenUsed/>
    <w:rsid w:val="005A7E3C"/>
    <w:rPr>
      <w:b/>
      <w:bCs/>
      <w:sz w:val="20"/>
      <w:szCs w:val="20"/>
    </w:rPr>
  </w:style>
  <w:style w:type="character" w:customStyle="1" w:styleId="aa">
    <w:name w:val="批注主题字符"/>
    <w:basedOn w:val="a8"/>
    <w:link w:val="a9"/>
    <w:uiPriority w:val="99"/>
    <w:semiHidden/>
    <w:rsid w:val="005A7E3C"/>
    <w:rPr>
      <w:b/>
      <w:bCs/>
      <w:sz w:val="20"/>
      <w:szCs w:val="20"/>
    </w:rPr>
  </w:style>
  <w:style w:type="character" w:styleId="ab">
    <w:name w:val="Emphasis"/>
    <w:basedOn w:val="a0"/>
    <w:uiPriority w:val="20"/>
    <w:qFormat/>
    <w:rsid w:val="00D5254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55"/>
    <w:pPr>
      <w:ind w:left="720"/>
      <w:contextualSpacing/>
    </w:pPr>
  </w:style>
  <w:style w:type="character" w:customStyle="1" w:styleId="apple-converted-space">
    <w:name w:val="apple-converted-space"/>
    <w:basedOn w:val="a0"/>
    <w:rsid w:val="0073310F"/>
  </w:style>
  <w:style w:type="paragraph" w:styleId="a4">
    <w:name w:val="Balloon Text"/>
    <w:basedOn w:val="a"/>
    <w:link w:val="a5"/>
    <w:uiPriority w:val="99"/>
    <w:semiHidden/>
    <w:unhideWhenUsed/>
    <w:rsid w:val="00F3085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30854"/>
    <w:rPr>
      <w:rFonts w:ascii="Lucida Grande" w:hAnsi="Lucida Grande" w:cs="Lucida Grande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A7E3C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5A7E3C"/>
  </w:style>
  <w:style w:type="character" w:customStyle="1" w:styleId="a8">
    <w:name w:val="注释文本字符"/>
    <w:basedOn w:val="a0"/>
    <w:link w:val="a7"/>
    <w:uiPriority w:val="99"/>
    <w:semiHidden/>
    <w:rsid w:val="005A7E3C"/>
  </w:style>
  <w:style w:type="paragraph" w:styleId="a9">
    <w:name w:val="annotation subject"/>
    <w:basedOn w:val="a7"/>
    <w:next w:val="a7"/>
    <w:link w:val="aa"/>
    <w:uiPriority w:val="99"/>
    <w:semiHidden/>
    <w:unhideWhenUsed/>
    <w:rsid w:val="005A7E3C"/>
    <w:rPr>
      <w:b/>
      <w:bCs/>
      <w:sz w:val="20"/>
      <w:szCs w:val="20"/>
    </w:rPr>
  </w:style>
  <w:style w:type="character" w:customStyle="1" w:styleId="aa">
    <w:name w:val="批注主题字符"/>
    <w:basedOn w:val="a8"/>
    <w:link w:val="a9"/>
    <w:uiPriority w:val="99"/>
    <w:semiHidden/>
    <w:rsid w:val="005A7E3C"/>
    <w:rPr>
      <w:b/>
      <w:bCs/>
      <w:sz w:val="20"/>
      <w:szCs w:val="20"/>
    </w:rPr>
  </w:style>
  <w:style w:type="character" w:styleId="ab">
    <w:name w:val="Emphasis"/>
    <w:basedOn w:val="a0"/>
    <w:uiPriority w:val="20"/>
    <w:qFormat/>
    <w:rsid w:val="00D52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2196</Words>
  <Characters>12518</Characters>
  <Application>Microsoft Macintosh Word</Application>
  <DocSecurity>0</DocSecurity>
  <Lines>104</Lines>
  <Paragraphs>29</Paragraphs>
  <ScaleCrop>false</ScaleCrop>
  <Company>Dana-Farber Cancer Institute</Company>
  <LinksUpToDate>false</LinksUpToDate>
  <CharactersWithSpaces>14685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Wu</dc:creator>
  <cp:keywords/>
  <dc:description/>
  <cp:lastModifiedBy>ziyi li</cp:lastModifiedBy>
  <cp:revision>3</cp:revision>
  <cp:lastPrinted>2017-07-26T14:55:00Z</cp:lastPrinted>
  <dcterms:created xsi:type="dcterms:W3CDTF">2017-11-06T14:28:00Z</dcterms:created>
  <dcterms:modified xsi:type="dcterms:W3CDTF">2017-11-06T14:29:00Z</dcterms:modified>
</cp:coreProperties>
</file>